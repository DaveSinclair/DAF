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30" w:type="dxa"/>
        <w:tblBorders>
          <w:top w:val="single" w:sz="4" w:space="0" w:color="2F5897" w:themeColor="text2"/>
          <w:left w:val="single" w:sz="4" w:space="0" w:color="2F5897" w:themeColor="text2"/>
          <w:bottom w:val="single" w:sz="4" w:space="0" w:color="2F5897" w:themeColor="text2"/>
          <w:right w:val="single" w:sz="4" w:space="0" w:color="2F5897" w:themeColor="text2"/>
          <w:insideH w:val="single" w:sz="4" w:space="0" w:color="2F5897" w:themeColor="text2"/>
          <w:insideV w:val="single" w:sz="4" w:space="0" w:color="2F5897" w:themeColor="text2"/>
        </w:tblBorders>
        <w:tblLayout w:type="fixed"/>
        <w:tblLook w:val="04A0" w:firstRow="1" w:lastRow="0" w:firstColumn="1" w:lastColumn="0" w:noHBand="0" w:noVBand="1"/>
      </w:tblPr>
      <w:tblGrid>
        <w:gridCol w:w="1702"/>
        <w:gridCol w:w="8628"/>
      </w:tblGrid>
      <w:tr w:rsidR="00805AC9" w:rsidTr="009D16D1">
        <w:tc>
          <w:tcPr>
            <w:tcW w:w="1702" w:type="dxa"/>
          </w:tcPr>
          <w:p w:rsidR="00805AC9" w:rsidRDefault="00805AC9" w:rsidP="009D16D1">
            <w:r>
              <w:rPr>
                <w:noProof/>
              </w:rPr>
              <w:drawing>
                <wp:inline distT="0" distB="0" distL="0" distR="0" wp14:anchorId="27357C9D" wp14:editId="49FA5C04">
                  <wp:extent cx="1017767" cy="152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erstock_442164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800" cy="1528199"/>
                          </a:xfrm>
                          <a:prstGeom prst="rect">
                            <a:avLst/>
                          </a:prstGeom>
                        </pic:spPr>
                      </pic:pic>
                    </a:graphicData>
                  </a:graphic>
                </wp:inline>
              </w:drawing>
            </w:r>
          </w:p>
        </w:tc>
        <w:tc>
          <w:tcPr>
            <w:tcW w:w="8628" w:type="dxa"/>
          </w:tcPr>
          <w:p w:rsidR="00805AC9" w:rsidRPr="00805AC9" w:rsidRDefault="00805AC9" w:rsidP="00805AC9">
            <w:pPr>
              <w:jc w:val="right"/>
              <w:rPr>
                <w:sz w:val="22"/>
              </w:rPr>
            </w:pPr>
            <w:proofErr w:type="spellStart"/>
            <w:r w:rsidRPr="00805AC9">
              <w:rPr>
                <w:sz w:val="22"/>
              </w:rPr>
              <w:t>Epiphron</w:t>
            </w:r>
            <w:proofErr w:type="spellEnd"/>
            <w:r w:rsidRPr="00805AC9">
              <w:rPr>
                <w:sz w:val="22"/>
              </w:rPr>
              <w:t xml:space="preserve"> Consulting Ltd</w:t>
            </w:r>
          </w:p>
          <w:p w:rsidR="00805AC9" w:rsidRPr="00805AC9" w:rsidRDefault="00805AC9" w:rsidP="00805AC9">
            <w:pPr>
              <w:jc w:val="right"/>
              <w:rPr>
                <w:sz w:val="22"/>
              </w:rPr>
            </w:pPr>
          </w:p>
          <w:p w:rsidR="00805AC9" w:rsidRDefault="00805AC9" w:rsidP="00805AC9">
            <w:pPr>
              <w:jc w:val="right"/>
              <w:rPr>
                <w:sz w:val="22"/>
              </w:rPr>
            </w:pPr>
          </w:p>
          <w:p w:rsidR="00805AC9" w:rsidRDefault="00805AC9" w:rsidP="00805AC9">
            <w:pPr>
              <w:jc w:val="right"/>
              <w:rPr>
                <w:sz w:val="22"/>
              </w:rPr>
            </w:pPr>
          </w:p>
          <w:p w:rsidR="00805AC9" w:rsidRDefault="00805AC9" w:rsidP="00805AC9">
            <w:pPr>
              <w:jc w:val="right"/>
              <w:rPr>
                <w:sz w:val="22"/>
              </w:rPr>
            </w:pPr>
          </w:p>
          <w:p w:rsidR="00805AC9" w:rsidRDefault="00805AC9" w:rsidP="00805AC9">
            <w:pPr>
              <w:jc w:val="right"/>
              <w:rPr>
                <w:sz w:val="22"/>
              </w:rPr>
            </w:pPr>
          </w:p>
          <w:p w:rsidR="00805AC9" w:rsidRPr="00805AC9" w:rsidRDefault="00805AC9" w:rsidP="00805AC9">
            <w:pPr>
              <w:jc w:val="right"/>
              <w:rPr>
                <w:sz w:val="22"/>
              </w:rPr>
            </w:pPr>
            <w:r w:rsidRPr="00805AC9">
              <w:rPr>
                <w:sz w:val="22"/>
              </w:rPr>
              <w:t>Dave Sinclair</w:t>
            </w:r>
            <w:r w:rsidRPr="00805AC9">
              <w:rPr>
                <w:sz w:val="22"/>
              </w:rPr>
              <w:br/>
            </w:r>
            <w:hyperlink r:id="rId12" w:history="1">
              <w:r w:rsidRPr="00805AC9">
                <w:rPr>
                  <w:rStyle w:val="Hyperlink"/>
                  <w:sz w:val="22"/>
                </w:rPr>
                <w:t>das@epiphron-consulting.co.uk</w:t>
              </w:r>
            </w:hyperlink>
          </w:p>
          <w:p w:rsidR="00805AC9" w:rsidRDefault="00805AC9" w:rsidP="00805AC9">
            <w:pPr>
              <w:jc w:val="right"/>
            </w:pPr>
          </w:p>
        </w:tc>
      </w:tr>
    </w:tbl>
    <w:p w:rsidR="00805AC9" w:rsidRDefault="00805AC9" w:rsidP="00805AC9">
      <w:pPr>
        <w:jc w:val="right"/>
      </w:pPr>
    </w:p>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CD6DB7" w:rsidRDefault="00CD6DB7"/>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9"/>
          </w:tblGrid>
          <w:tr w:rsidR="00CD6DB7" w:rsidTr="00E42630">
            <w:trPr>
              <w:trHeight w:val="851"/>
            </w:trPr>
            <w:tc>
              <w:tcPr>
                <w:tcW w:w="9576" w:type="dxa"/>
              </w:tcPr>
              <w:sdt>
                <w:sdtPr>
                  <w:rPr>
                    <w:sz w:val="96"/>
                  </w:rPr>
                  <w:alias w:val="Title"/>
                  <w:id w:val="-308007970"/>
                  <w:dataBinding w:prefixMappings="xmlns:ns0='http://schemas.openxmlformats.org/package/2006/metadata/core-properties' xmlns:ns1='http://purl.org/dc/elements/1.1/'" w:xpath="/ns0:coreProperties[1]/ns1:title[1]" w:storeItemID="{6C3C8BC8-F283-45AE-878A-BAB7291924A1}"/>
                  <w:text/>
                </w:sdtPr>
                <w:sdtContent>
                  <w:p w:rsidR="00CD6DB7" w:rsidRDefault="007857CF" w:rsidP="007857CF">
                    <w:pPr>
                      <w:pStyle w:val="Title"/>
                      <w:jc w:val="center"/>
                      <w:rPr>
                        <w:sz w:val="96"/>
                      </w:rPr>
                    </w:pPr>
                    <w:r>
                      <w:rPr>
                        <w:sz w:val="96"/>
                      </w:rPr>
                      <w:t>DAF</w:t>
                    </w:r>
                  </w:p>
                </w:sdtContent>
              </w:sdt>
            </w:tc>
          </w:tr>
          <w:tr w:rsidR="00CD6DB7" w:rsidTr="00E42630">
            <w:trPr>
              <w:trHeight w:val="1373"/>
            </w:trPr>
            <w:tc>
              <w:tcPr>
                <w:tcW w:w="0" w:type="auto"/>
                <w:vAlign w:val="bottom"/>
              </w:tcPr>
              <w:sdt>
                <w:sdtPr>
                  <w:rPr>
                    <w:sz w:val="36"/>
                    <w:szCs w:val="36"/>
                  </w:rPr>
                  <w:alias w:val="Subtitle"/>
                  <w:id w:val="758173203"/>
                  <w:dataBinding w:prefixMappings="xmlns:ns0='http://schemas.openxmlformats.org/package/2006/metadata/core-properties' xmlns:ns1='http://purl.org/dc/elements/1.1/'" w:xpath="/ns0:coreProperties[1]/ns1:subject[1]" w:storeItemID="{6C3C8BC8-F283-45AE-878A-BAB7291924A1}"/>
                  <w:text/>
                </w:sdtPr>
                <w:sdtContent>
                  <w:p w:rsidR="00CD6DB7" w:rsidRDefault="007857CF" w:rsidP="007857CF">
                    <w:pPr>
                      <w:pStyle w:val="Subtitle"/>
                      <w:jc w:val="center"/>
                      <w:rPr>
                        <w:sz w:val="36"/>
                        <w:szCs w:val="36"/>
                      </w:rPr>
                    </w:pPr>
                    <w:r>
                      <w:rPr>
                        <w:sz w:val="36"/>
                        <w:szCs w:val="36"/>
                      </w:rPr>
                      <w:t>A Distributed Automation Framework</w:t>
                    </w:r>
                    <w:r w:rsidR="00E42630">
                      <w:rPr>
                        <w:sz w:val="36"/>
                        <w:szCs w:val="36"/>
                      </w:rPr>
                      <w:t xml:space="preserve"> - Architecture</w:t>
                    </w:r>
                  </w:p>
                </w:sdtContent>
              </w:sdt>
            </w:tc>
          </w:tr>
          <w:tr w:rsidR="00CD6DB7">
            <w:tc>
              <w:tcPr>
                <w:tcW w:w="0" w:type="auto"/>
                <w:vAlign w:val="bottom"/>
              </w:tcPr>
              <w:p w:rsidR="00CD6DB7" w:rsidRDefault="006D204D" w:rsidP="00C80532">
                <w:pPr>
                  <w:jc w:val="center"/>
                </w:pPr>
                <w:r>
                  <w:t>v1.0</w:t>
                </w:r>
                <w:r w:rsidR="006124FE">
                  <w:t>1  11 Dec</w:t>
                </w:r>
                <w:r w:rsidR="00C80532">
                  <w:t xml:space="preserve"> 2011</w:t>
                </w:r>
              </w:p>
            </w:tc>
          </w:tr>
          <w:tr w:rsidR="00CD6DB7">
            <w:tc>
              <w:tcPr>
                <w:tcW w:w="0" w:type="auto"/>
                <w:vAlign w:val="bottom"/>
              </w:tcPr>
              <w:sdt>
                <w:sdtPr>
                  <w:alias w:val="Abstract"/>
                  <w:id w:val="553592755"/>
                  <w:dataBinding w:prefixMappings="xmlns:ns0='http://schemas.microsoft.com/office/2006/coverPageProps'" w:xpath="/ns0:CoverPageProperties[1]/ns0:Abstract[1]" w:storeItemID="{55AF091B-3C7A-41E3-B477-F2FDAA23CFDA}"/>
                  <w:text/>
                </w:sdtPr>
                <w:sdtContent>
                  <w:p w:rsidR="00CD6DB7" w:rsidRDefault="006F26E9" w:rsidP="006D204D">
                    <w:pPr>
                      <w:jc w:val="center"/>
                    </w:pPr>
                    <w:r>
                      <w:t xml:space="preserve"> DAF is an automation framework for executing test scenarios against soft</w:t>
                    </w:r>
                    <w:r w:rsidR="006D204D">
                      <w:t>ware or hardware components in a</w:t>
                    </w:r>
                    <w:r>
                      <w:t xml:space="preserve"> system under test.  </w:t>
                    </w:r>
                  </w:p>
                </w:sdtContent>
              </w:sdt>
            </w:tc>
          </w:tr>
          <w:tr w:rsidR="00CD6DB7">
            <w:tc>
              <w:tcPr>
                <w:tcW w:w="0" w:type="auto"/>
                <w:vAlign w:val="bottom"/>
              </w:tcPr>
              <w:p w:rsidR="00CD6DB7" w:rsidRDefault="00CD6DB7">
                <w:pPr>
                  <w:jc w:val="center"/>
                </w:pPr>
              </w:p>
            </w:tc>
          </w:tr>
        </w:tbl>
        <w:p w:rsidR="00CD6DB7" w:rsidRDefault="004C1468">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dataBinding w:prefixMappings="xmlns:ns0='http://schemas.openxmlformats.org/package/2006/metadata/core-properties' xmlns:ns1='http://purl.org/dc/elements/1.1/'" w:xpath="/ns0:coreProperties[1]/ns1:title[1]" w:storeItemID="{6C3C8BC8-F283-45AE-878A-BAB7291924A1}"/>
        <w:text/>
      </w:sdtPr>
      <w:sdtContent>
        <w:p w:rsidR="00CD6DB7" w:rsidRDefault="007857CF">
          <w:pPr>
            <w:pStyle w:val="Title"/>
          </w:pPr>
          <w:r>
            <w:rPr>
              <w:lang w:val="en-GB"/>
            </w:rPr>
            <w:t>DAF</w:t>
          </w:r>
        </w:p>
      </w:sdtContent>
    </w:sdt>
    <w:p w:rsidR="00CD6DB7" w:rsidRDefault="00E42630">
      <w:pPr>
        <w:pStyle w:val="Subtitle"/>
      </w:pPr>
      <w:sdt>
        <w:sdtPr>
          <w:alias w:val="Subtitle"/>
          <w:id w:val="-723052804"/>
          <w:dataBinding w:prefixMappings="xmlns:ns0='http://schemas.openxmlformats.org/package/2006/metadata/core-properties' xmlns:ns1='http://purl.org/dc/elements/1.1/'" w:xpath="/ns0:coreProperties[1]/ns1:subject[1]" w:storeItemID="{6C3C8BC8-F283-45AE-878A-BAB7291924A1}"/>
          <w:text/>
        </w:sdtPr>
        <w:sdtContent>
          <w:r>
            <w:rPr>
              <w:lang w:val="en-GB"/>
            </w:rPr>
            <w:t>A Distributed Automation Framework - Architecture</w:t>
          </w:r>
        </w:sdtContent>
      </w:sdt>
    </w:p>
    <w:sdt>
      <w:sdtPr>
        <w:rPr>
          <w:rFonts w:ascii="Calibri" w:eastAsiaTheme="minorEastAsia" w:hAnsi="Calibri" w:cstheme="minorBidi"/>
          <w:b w:val="0"/>
          <w:bCs w:val="0"/>
          <w:color w:val="auto"/>
          <w:sz w:val="20"/>
          <w:szCs w:val="22"/>
        </w:rPr>
        <w:id w:val="1841495066"/>
        <w:docPartObj>
          <w:docPartGallery w:val="Table of Contents"/>
          <w:docPartUnique/>
        </w:docPartObj>
      </w:sdtPr>
      <w:sdtEndPr>
        <w:rPr>
          <w:noProof/>
        </w:rPr>
      </w:sdtEndPr>
      <w:sdtContent>
        <w:p w:rsidR="00CB7373" w:rsidRDefault="00CB7373">
          <w:pPr>
            <w:pStyle w:val="TOCHeading"/>
          </w:pPr>
          <w:r>
            <w:t>Table of Contents</w:t>
          </w:r>
        </w:p>
        <w:p w:rsidR="006124FE" w:rsidRDefault="00CB7373">
          <w:pPr>
            <w:pStyle w:val="TOC1"/>
            <w:tabs>
              <w:tab w:val="right" w:leader="dot" w:pos="10070"/>
            </w:tabs>
            <w:rPr>
              <w:rFonts w:asciiTheme="minorHAnsi" w:hAnsiTheme="minorHAnsi"/>
              <w:noProof/>
              <w:sz w:val="22"/>
              <w:lang w:val="en-GB" w:eastAsia="en-GB"/>
            </w:rPr>
          </w:pPr>
          <w:r>
            <w:fldChar w:fldCharType="begin"/>
          </w:r>
          <w:r>
            <w:instrText xml:space="preserve"> TOC \o "1-3" \h \z \u </w:instrText>
          </w:r>
          <w:r>
            <w:fldChar w:fldCharType="separate"/>
          </w:r>
          <w:hyperlink w:anchor="_Toc311402414" w:history="1">
            <w:r w:rsidR="006124FE" w:rsidRPr="00B543F2">
              <w:rPr>
                <w:rStyle w:val="Hyperlink"/>
                <w:noProof/>
              </w:rPr>
              <w:t>Introduction</w:t>
            </w:r>
            <w:r w:rsidR="006124FE">
              <w:rPr>
                <w:noProof/>
                <w:webHidden/>
              </w:rPr>
              <w:tab/>
            </w:r>
            <w:r w:rsidR="006124FE">
              <w:rPr>
                <w:noProof/>
                <w:webHidden/>
              </w:rPr>
              <w:fldChar w:fldCharType="begin"/>
            </w:r>
            <w:r w:rsidR="006124FE">
              <w:rPr>
                <w:noProof/>
                <w:webHidden/>
              </w:rPr>
              <w:instrText xml:space="preserve"> PAGEREF _Toc311402414 \h </w:instrText>
            </w:r>
            <w:r w:rsidR="006124FE">
              <w:rPr>
                <w:noProof/>
                <w:webHidden/>
              </w:rPr>
            </w:r>
            <w:r w:rsidR="006124FE">
              <w:rPr>
                <w:noProof/>
                <w:webHidden/>
              </w:rPr>
              <w:fldChar w:fldCharType="separate"/>
            </w:r>
            <w:r w:rsidR="006124FE">
              <w:rPr>
                <w:noProof/>
                <w:webHidden/>
              </w:rPr>
              <w:t>3</w:t>
            </w:r>
            <w:r w:rsidR="006124FE">
              <w:rPr>
                <w:noProof/>
                <w:webHidden/>
              </w:rPr>
              <w:fldChar w:fldCharType="end"/>
            </w:r>
          </w:hyperlink>
        </w:p>
        <w:p w:rsidR="006124FE" w:rsidRDefault="00E42630">
          <w:pPr>
            <w:pStyle w:val="TOC1"/>
            <w:tabs>
              <w:tab w:val="right" w:leader="dot" w:pos="10070"/>
            </w:tabs>
            <w:rPr>
              <w:rFonts w:asciiTheme="minorHAnsi" w:hAnsiTheme="minorHAnsi"/>
              <w:noProof/>
              <w:sz w:val="22"/>
              <w:lang w:val="en-GB" w:eastAsia="en-GB"/>
            </w:rPr>
          </w:pPr>
          <w:hyperlink w:anchor="_Toc311402415" w:history="1">
            <w:r w:rsidR="006124FE" w:rsidRPr="00B543F2">
              <w:rPr>
                <w:rStyle w:val="Hyperlink"/>
                <w:noProof/>
              </w:rPr>
              <w:t>DAF Concepts</w:t>
            </w:r>
            <w:r w:rsidR="006124FE">
              <w:rPr>
                <w:noProof/>
                <w:webHidden/>
              </w:rPr>
              <w:tab/>
            </w:r>
            <w:r w:rsidR="006124FE">
              <w:rPr>
                <w:noProof/>
                <w:webHidden/>
              </w:rPr>
              <w:fldChar w:fldCharType="begin"/>
            </w:r>
            <w:r w:rsidR="006124FE">
              <w:rPr>
                <w:noProof/>
                <w:webHidden/>
              </w:rPr>
              <w:instrText xml:space="preserve"> PAGEREF _Toc311402415 \h </w:instrText>
            </w:r>
            <w:r w:rsidR="006124FE">
              <w:rPr>
                <w:noProof/>
                <w:webHidden/>
              </w:rPr>
            </w:r>
            <w:r w:rsidR="006124FE">
              <w:rPr>
                <w:noProof/>
                <w:webHidden/>
              </w:rPr>
              <w:fldChar w:fldCharType="separate"/>
            </w:r>
            <w:r w:rsidR="006124FE">
              <w:rPr>
                <w:noProof/>
                <w:webHidden/>
              </w:rPr>
              <w:t>6</w:t>
            </w:r>
            <w:r w:rsidR="006124FE">
              <w:rPr>
                <w:noProof/>
                <w:webHidden/>
              </w:rPr>
              <w:fldChar w:fldCharType="end"/>
            </w:r>
          </w:hyperlink>
        </w:p>
        <w:p w:rsidR="006124FE" w:rsidRDefault="00E42630">
          <w:pPr>
            <w:pStyle w:val="TOC1"/>
            <w:tabs>
              <w:tab w:val="right" w:leader="dot" w:pos="10070"/>
            </w:tabs>
            <w:rPr>
              <w:rFonts w:asciiTheme="minorHAnsi" w:hAnsiTheme="minorHAnsi"/>
              <w:noProof/>
              <w:sz w:val="22"/>
              <w:lang w:val="en-GB" w:eastAsia="en-GB"/>
            </w:rPr>
          </w:pPr>
          <w:hyperlink w:anchor="_Toc311402416" w:history="1">
            <w:r w:rsidR="006124FE" w:rsidRPr="00B543F2">
              <w:rPr>
                <w:rStyle w:val="Hyperlink"/>
                <w:noProof/>
              </w:rPr>
              <w:t>A DAF Example</w:t>
            </w:r>
            <w:r w:rsidR="006124FE">
              <w:rPr>
                <w:noProof/>
                <w:webHidden/>
              </w:rPr>
              <w:tab/>
            </w:r>
            <w:r w:rsidR="006124FE">
              <w:rPr>
                <w:noProof/>
                <w:webHidden/>
              </w:rPr>
              <w:fldChar w:fldCharType="begin"/>
            </w:r>
            <w:r w:rsidR="006124FE">
              <w:rPr>
                <w:noProof/>
                <w:webHidden/>
              </w:rPr>
              <w:instrText xml:space="preserve"> PAGEREF _Toc311402416 \h </w:instrText>
            </w:r>
            <w:r w:rsidR="006124FE">
              <w:rPr>
                <w:noProof/>
                <w:webHidden/>
              </w:rPr>
            </w:r>
            <w:r w:rsidR="006124FE">
              <w:rPr>
                <w:noProof/>
                <w:webHidden/>
              </w:rPr>
              <w:fldChar w:fldCharType="separate"/>
            </w:r>
            <w:r w:rsidR="006124FE">
              <w:rPr>
                <w:noProof/>
                <w:webHidden/>
              </w:rPr>
              <w:t>11</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17" w:history="1">
            <w:r w:rsidR="006124FE" w:rsidRPr="00B543F2">
              <w:rPr>
                <w:rStyle w:val="Hyperlink"/>
                <w:noProof/>
              </w:rPr>
              <w:t>The test stand</w:t>
            </w:r>
            <w:r w:rsidR="006124FE">
              <w:rPr>
                <w:noProof/>
                <w:webHidden/>
              </w:rPr>
              <w:tab/>
            </w:r>
            <w:r w:rsidR="006124FE">
              <w:rPr>
                <w:noProof/>
                <w:webHidden/>
              </w:rPr>
              <w:fldChar w:fldCharType="begin"/>
            </w:r>
            <w:r w:rsidR="006124FE">
              <w:rPr>
                <w:noProof/>
                <w:webHidden/>
              </w:rPr>
              <w:instrText xml:space="preserve"> PAGEREF _Toc311402417 \h </w:instrText>
            </w:r>
            <w:r w:rsidR="006124FE">
              <w:rPr>
                <w:noProof/>
                <w:webHidden/>
              </w:rPr>
            </w:r>
            <w:r w:rsidR="006124FE">
              <w:rPr>
                <w:noProof/>
                <w:webHidden/>
              </w:rPr>
              <w:fldChar w:fldCharType="separate"/>
            </w:r>
            <w:r w:rsidR="006124FE">
              <w:rPr>
                <w:noProof/>
                <w:webHidden/>
              </w:rPr>
              <w:t>11</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18" w:history="1">
            <w:r w:rsidR="006124FE" w:rsidRPr="00B543F2">
              <w:rPr>
                <w:rStyle w:val="Hyperlink"/>
                <w:noProof/>
              </w:rPr>
              <w:t>The Test Scenario</w:t>
            </w:r>
            <w:r w:rsidR="006124FE">
              <w:rPr>
                <w:noProof/>
                <w:webHidden/>
              </w:rPr>
              <w:tab/>
            </w:r>
            <w:r w:rsidR="006124FE">
              <w:rPr>
                <w:noProof/>
                <w:webHidden/>
              </w:rPr>
              <w:fldChar w:fldCharType="begin"/>
            </w:r>
            <w:r w:rsidR="006124FE">
              <w:rPr>
                <w:noProof/>
                <w:webHidden/>
              </w:rPr>
              <w:instrText xml:space="preserve"> PAGEREF _Toc311402418 \h </w:instrText>
            </w:r>
            <w:r w:rsidR="006124FE">
              <w:rPr>
                <w:noProof/>
                <w:webHidden/>
              </w:rPr>
            </w:r>
            <w:r w:rsidR="006124FE">
              <w:rPr>
                <w:noProof/>
                <w:webHidden/>
              </w:rPr>
              <w:fldChar w:fldCharType="separate"/>
            </w:r>
            <w:r w:rsidR="006124FE">
              <w:rPr>
                <w:noProof/>
                <w:webHidden/>
              </w:rPr>
              <w:t>11</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19" w:history="1">
            <w:r w:rsidR="006124FE" w:rsidRPr="00B543F2">
              <w:rPr>
                <w:rStyle w:val="Hyperlink"/>
                <w:noProof/>
              </w:rPr>
              <w:t>The Test Level</w:t>
            </w:r>
            <w:r w:rsidR="006124FE">
              <w:rPr>
                <w:noProof/>
                <w:webHidden/>
              </w:rPr>
              <w:tab/>
            </w:r>
            <w:r w:rsidR="006124FE">
              <w:rPr>
                <w:noProof/>
                <w:webHidden/>
              </w:rPr>
              <w:fldChar w:fldCharType="begin"/>
            </w:r>
            <w:r w:rsidR="006124FE">
              <w:rPr>
                <w:noProof/>
                <w:webHidden/>
              </w:rPr>
              <w:instrText xml:space="preserve"> PAGEREF _Toc311402419 \h </w:instrText>
            </w:r>
            <w:r w:rsidR="006124FE">
              <w:rPr>
                <w:noProof/>
                <w:webHidden/>
              </w:rPr>
            </w:r>
            <w:r w:rsidR="006124FE">
              <w:rPr>
                <w:noProof/>
                <w:webHidden/>
              </w:rPr>
              <w:fldChar w:fldCharType="separate"/>
            </w:r>
            <w:r w:rsidR="006124FE">
              <w:rPr>
                <w:noProof/>
                <w:webHidden/>
              </w:rPr>
              <w:t>16</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20" w:history="1">
            <w:r w:rsidR="006124FE" w:rsidRPr="00B543F2">
              <w:rPr>
                <w:rStyle w:val="Hyperlink"/>
                <w:noProof/>
              </w:rPr>
              <w:t>Recording Status</w:t>
            </w:r>
            <w:r w:rsidR="006124FE">
              <w:rPr>
                <w:noProof/>
                <w:webHidden/>
              </w:rPr>
              <w:tab/>
            </w:r>
            <w:r w:rsidR="006124FE">
              <w:rPr>
                <w:noProof/>
                <w:webHidden/>
              </w:rPr>
              <w:fldChar w:fldCharType="begin"/>
            </w:r>
            <w:r w:rsidR="006124FE">
              <w:rPr>
                <w:noProof/>
                <w:webHidden/>
              </w:rPr>
              <w:instrText xml:space="preserve"> PAGEREF _Toc311402420 \h </w:instrText>
            </w:r>
            <w:r w:rsidR="006124FE">
              <w:rPr>
                <w:noProof/>
                <w:webHidden/>
              </w:rPr>
            </w:r>
            <w:r w:rsidR="006124FE">
              <w:rPr>
                <w:noProof/>
                <w:webHidden/>
              </w:rPr>
              <w:fldChar w:fldCharType="separate"/>
            </w:r>
            <w:r w:rsidR="006124FE">
              <w:rPr>
                <w:noProof/>
                <w:webHidden/>
              </w:rPr>
              <w:t>19</w:t>
            </w:r>
            <w:r w:rsidR="006124FE">
              <w:rPr>
                <w:noProof/>
                <w:webHidden/>
              </w:rPr>
              <w:fldChar w:fldCharType="end"/>
            </w:r>
          </w:hyperlink>
        </w:p>
        <w:p w:rsidR="006124FE" w:rsidRDefault="00E42630">
          <w:pPr>
            <w:pStyle w:val="TOC3"/>
            <w:tabs>
              <w:tab w:val="right" w:leader="dot" w:pos="10070"/>
            </w:tabs>
            <w:rPr>
              <w:rFonts w:asciiTheme="minorHAnsi" w:hAnsiTheme="minorHAnsi"/>
              <w:noProof/>
              <w:sz w:val="22"/>
              <w:lang w:val="en-GB" w:eastAsia="en-GB"/>
            </w:rPr>
          </w:pPr>
          <w:hyperlink w:anchor="_Toc311402421" w:history="1">
            <w:r w:rsidR="006124FE" w:rsidRPr="00B543F2">
              <w:rPr>
                <w:rStyle w:val="Hyperlink"/>
                <w:noProof/>
              </w:rPr>
              <w:t>Job Status</w:t>
            </w:r>
            <w:r w:rsidR="006124FE">
              <w:rPr>
                <w:noProof/>
                <w:webHidden/>
              </w:rPr>
              <w:tab/>
            </w:r>
            <w:r w:rsidR="006124FE">
              <w:rPr>
                <w:noProof/>
                <w:webHidden/>
              </w:rPr>
              <w:fldChar w:fldCharType="begin"/>
            </w:r>
            <w:r w:rsidR="006124FE">
              <w:rPr>
                <w:noProof/>
                <w:webHidden/>
              </w:rPr>
              <w:instrText xml:space="preserve"> PAGEREF _Toc311402421 \h </w:instrText>
            </w:r>
            <w:r w:rsidR="006124FE">
              <w:rPr>
                <w:noProof/>
                <w:webHidden/>
              </w:rPr>
            </w:r>
            <w:r w:rsidR="006124FE">
              <w:rPr>
                <w:noProof/>
                <w:webHidden/>
              </w:rPr>
              <w:fldChar w:fldCharType="separate"/>
            </w:r>
            <w:r w:rsidR="006124FE">
              <w:rPr>
                <w:noProof/>
                <w:webHidden/>
              </w:rPr>
              <w:t>19</w:t>
            </w:r>
            <w:r w:rsidR="006124FE">
              <w:rPr>
                <w:noProof/>
                <w:webHidden/>
              </w:rPr>
              <w:fldChar w:fldCharType="end"/>
            </w:r>
          </w:hyperlink>
        </w:p>
        <w:p w:rsidR="006124FE" w:rsidRDefault="00E42630">
          <w:pPr>
            <w:pStyle w:val="TOC1"/>
            <w:tabs>
              <w:tab w:val="right" w:leader="dot" w:pos="10070"/>
            </w:tabs>
            <w:rPr>
              <w:rFonts w:asciiTheme="minorHAnsi" w:hAnsiTheme="minorHAnsi"/>
              <w:noProof/>
              <w:sz w:val="22"/>
              <w:lang w:val="en-GB" w:eastAsia="en-GB"/>
            </w:rPr>
          </w:pPr>
          <w:hyperlink w:anchor="_Toc311402422" w:history="1">
            <w:r w:rsidR="006124FE">
              <w:rPr>
                <w:noProof/>
                <w:webHidden/>
              </w:rPr>
              <w:tab/>
            </w:r>
            <w:r w:rsidR="006124FE">
              <w:rPr>
                <w:noProof/>
                <w:webHidden/>
              </w:rPr>
              <w:fldChar w:fldCharType="begin"/>
            </w:r>
            <w:r w:rsidR="006124FE">
              <w:rPr>
                <w:noProof/>
                <w:webHidden/>
              </w:rPr>
              <w:instrText xml:space="preserve"> PAGEREF _Toc311402422 \h </w:instrText>
            </w:r>
            <w:r w:rsidR="006124FE">
              <w:rPr>
                <w:noProof/>
                <w:webHidden/>
              </w:rPr>
            </w:r>
            <w:r w:rsidR="006124FE">
              <w:rPr>
                <w:noProof/>
                <w:webHidden/>
              </w:rPr>
              <w:fldChar w:fldCharType="separate"/>
            </w:r>
            <w:r w:rsidR="006124FE">
              <w:rPr>
                <w:noProof/>
                <w:webHidden/>
              </w:rPr>
              <w:t>21</w:t>
            </w:r>
            <w:r w:rsidR="006124FE">
              <w:rPr>
                <w:noProof/>
                <w:webHidden/>
              </w:rPr>
              <w:fldChar w:fldCharType="end"/>
            </w:r>
          </w:hyperlink>
        </w:p>
        <w:p w:rsidR="006124FE" w:rsidRDefault="00E42630">
          <w:pPr>
            <w:pStyle w:val="TOC1"/>
            <w:tabs>
              <w:tab w:val="right" w:leader="dot" w:pos="10070"/>
            </w:tabs>
            <w:rPr>
              <w:rFonts w:asciiTheme="minorHAnsi" w:hAnsiTheme="minorHAnsi"/>
              <w:noProof/>
              <w:sz w:val="22"/>
              <w:lang w:val="en-GB" w:eastAsia="en-GB"/>
            </w:rPr>
          </w:pPr>
          <w:hyperlink w:anchor="_Toc311402423" w:history="1">
            <w:r w:rsidR="006124FE" w:rsidRPr="00B543F2">
              <w:rPr>
                <w:rStyle w:val="Hyperlink"/>
                <w:noProof/>
              </w:rPr>
              <w:t>DAF Reference Information</w:t>
            </w:r>
            <w:r w:rsidR="006124FE">
              <w:rPr>
                <w:noProof/>
                <w:webHidden/>
              </w:rPr>
              <w:tab/>
            </w:r>
            <w:r w:rsidR="006124FE">
              <w:rPr>
                <w:noProof/>
                <w:webHidden/>
              </w:rPr>
              <w:fldChar w:fldCharType="begin"/>
            </w:r>
            <w:r w:rsidR="006124FE">
              <w:rPr>
                <w:noProof/>
                <w:webHidden/>
              </w:rPr>
              <w:instrText xml:space="preserve"> PAGEREF _Toc311402423 \h </w:instrText>
            </w:r>
            <w:r w:rsidR="006124FE">
              <w:rPr>
                <w:noProof/>
                <w:webHidden/>
              </w:rPr>
            </w:r>
            <w:r w:rsidR="006124FE">
              <w:rPr>
                <w:noProof/>
                <w:webHidden/>
              </w:rPr>
              <w:fldChar w:fldCharType="separate"/>
            </w:r>
            <w:r w:rsidR="006124FE">
              <w:rPr>
                <w:noProof/>
                <w:webHidden/>
              </w:rPr>
              <w:t>22</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24" w:history="1">
            <w:r w:rsidR="006124FE" w:rsidRPr="00B543F2">
              <w:rPr>
                <w:rStyle w:val="Hyperlink"/>
                <w:noProof/>
              </w:rPr>
              <w:t>Test Stand</w:t>
            </w:r>
            <w:r w:rsidR="006124FE">
              <w:rPr>
                <w:noProof/>
                <w:webHidden/>
              </w:rPr>
              <w:tab/>
            </w:r>
            <w:r w:rsidR="006124FE">
              <w:rPr>
                <w:noProof/>
                <w:webHidden/>
              </w:rPr>
              <w:fldChar w:fldCharType="begin"/>
            </w:r>
            <w:r w:rsidR="006124FE">
              <w:rPr>
                <w:noProof/>
                <w:webHidden/>
              </w:rPr>
              <w:instrText xml:space="preserve"> PAGEREF _Toc311402424 \h </w:instrText>
            </w:r>
            <w:r w:rsidR="006124FE">
              <w:rPr>
                <w:noProof/>
                <w:webHidden/>
              </w:rPr>
            </w:r>
            <w:r w:rsidR="006124FE">
              <w:rPr>
                <w:noProof/>
                <w:webHidden/>
              </w:rPr>
              <w:fldChar w:fldCharType="separate"/>
            </w:r>
            <w:r w:rsidR="006124FE">
              <w:rPr>
                <w:noProof/>
                <w:webHidden/>
              </w:rPr>
              <w:t>22</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25" w:history="1">
            <w:r w:rsidR="006124FE" w:rsidRPr="00B543F2">
              <w:rPr>
                <w:rStyle w:val="Hyperlink"/>
                <w:noProof/>
                <w:lang w:eastAsia="en-GB"/>
              </w:rPr>
              <w:t>Test Host</w:t>
            </w:r>
            <w:r w:rsidR="006124FE">
              <w:rPr>
                <w:noProof/>
                <w:webHidden/>
              </w:rPr>
              <w:tab/>
            </w:r>
            <w:r w:rsidR="006124FE">
              <w:rPr>
                <w:noProof/>
                <w:webHidden/>
              </w:rPr>
              <w:fldChar w:fldCharType="begin"/>
            </w:r>
            <w:r w:rsidR="006124FE">
              <w:rPr>
                <w:noProof/>
                <w:webHidden/>
              </w:rPr>
              <w:instrText xml:space="preserve"> PAGEREF _Toc311402425 \h </w:instrText>
            </w:r>
            <w:r w:rsidR="006124FE">
              <w:rPr>
                <w:noProof/>
                <w:webHidden/>
              </w:rPr>
            </w:r>
            <w:r w:rsidR="006124FE">
              <w:rPr>
                <w:noProof/>
                <w:webHidden/>
              </w:rPr>
              <w:fldChar w:fldCharType="separate"/>
            </w:r>
            <w:r w:rsidR="006124FE">
              <w:rPr>
                <w:noProof/>
                <w:webHidden/>
              </w:rPr>
              <w:t>22</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26" w:history="1">
            <w:r w:rsidR="006124FE" w:rsidRPr="00B543F2">
              <w:rPr>
                <w:rStyle w:val="Hyperlink"/>
                <w:noProof/>
                <w:lang w:eastAsia="en-GB"/>
              </w:rPr>
              <w:t>Collector Type and Value</w:t>
            </w:r>
            <w:r w:rsidR="006124FE">
              <w:rPr>
                <w:noProof/>
                <w:webHidden/>
              </w:rPr>
              <w:tab/>
            </w:r>
            <w:r w:rsidR="006124FE">
              <w:rPr>
                <w:noProof/>
                <w:webHidden/>
              </w:rPr>
              <w:fldChar w:fldCharType="begin"/>
            </w:r>
            <w:r w:rsidR="006124FE">
              <w:rPr>
                <w:noProof/>
                <w:webHidden/>
              </w:rPr>
              <w:instrText xml:space="preserve"> PAGEREF _Toc311402426 \h </w:instrText>
            </w:r>
            <w:r w:rsidR="006124FE">
              <w:rPr>
                <w:noProof/>
                <w:webHidden/>
              </w:rPr>
            </w:r>
            <w:r w:rsidR="006124FE">
              <w:rPr>
                <w:noProof/>
                <w:webHidden/>
              </w:rPr>
              <w:fldChar w:fldCharType="separate"/>
            </w:r>
            <w:r w:rsidR="006124FE">
              <w:rPr>
                <w:noProof/>
                <w:webHidden/>
              </w:rPr>
              <w:t>22</w:t>
            </w:r>
            <w:r w:rsidR="006124FE">
              <w:rPr>
                <w:noProof/>
                <w:webHidden/>
              </w:rPr>
              <w:fldChar w:fldCharType="end"/>
            </w:r>
          </w:hyperlink>
        </w:p>
        <w:p w:rsidR="006124FE" w:rsidRDefault="00E42630">
          <w:pPr>
            <w:pStyle w:val="TOC3"/>
            <w:tabs>
              <w:tab w:val="right" w:leader="dot" w:pos="10070"/>
            </w:tabs>
            <w:rPr>
              <w:rFonts w:asciiTheme="minorHAnsi" w:hAnsiTheme="minorHAnsi"/>
              <w:noProof/>
              <w:sz w:val="22"/>
              <w:lang w:val="en-GB" w:eastAsia="en-GB"/>
            </w:rPr>
          </w:pPr>
          <w:hyperlink w:anchor="_Toc311402427" w:history="1">
            <w:r w:rsidR="006124FE" w:rsidRPr="00B543F2">
              <w:rPr>
                <w:rStyle w:val="Hyperlink"/>
                <w:noProof/>
              </w:rPr>
              <w:t>Standard properties</w:t>
            </w:r>
            <w:r w:rsidR="006124FE">
              <w:rPr>
                <w:noProof/>
                <w:webHidden/>
              </w:rPr>
              <w:tab/>
            </w:r>
            <w:r w:rsidR="006124FE">
              <w:rPr>
                <w:noProof/>
                <w:webHidden/>
              </w:rPr>
              <w:fldChar w:fldCharType="begin"/>
            </w:r>
            <w:r w:rsidR="006124FE">
              <w:rPr>
                <w:noProof/>
                <w:webHidden/>
              </w:rPr>
              <w:instrText xml:space="preserve"> PAGEREF _Toc311402427 \h </w:instrText>
            </w:r>
            <w:r w:rsidR="006124FE">
              <w:rPr>
                <w:noProof/>
                <w:webHidden/>
              </w:rPr>
            </w:r>
            <w:r w:rsidR="006124FE">
              <w:rPr>
                <w:noProof/>
                <w:webHidden/>
              </w:rPr>
              <w:fldChar w:fldCharType="separate"/>
            </w:r>
            <w:r w:rsidR="006124FE">
              <w:rPr>
                <w:noProof/>
                <w:webHidden/>
              </w:rPr>
              <w:t>22</w:t>
            </w:r>
            <w:r w:rsidR="006124FE">
              <w:rPr>
                <w:noProof/>
                <w:webHidden/>
              </w:rPr>
              <w:fldChar w:fldCharType="end"/>
            </w:r>
          </w:hyperlink>
        </w:p>
        <w:p w:rsidR="006124FE" w:rsidRDefault="00E42630">
          <w:pPr>
            <w:pStyle w:val="TOC3"/>
            <w:tabs>
              <w:tab w:val="right" w:leader="dot" w:pos="10070"/>
            </w:tabs>
            <w:rPr>
              <w:rFonts w:asciiTheme="minorHAnsi" w:hAnsiTheme="minorHAnsi"/>
              <w:noProof/>
              <w:sz w:val="22"/>
              <w:lang w:val="en-GB" w:eastAsia="en-GB"/>
            </w:rPr>
          </w:pPr>
          <w:hyperlink w:anchor="_Toc311402428" w:history="1">
            <w:r w:rsidR="006124FE" w:rsidRPr="00B543F2">
              <w:rPr>
                <w:rStyle w:val="Hyperlink"/>
                <w:noProof/>
              </w:rPr>
              <w:t>User specified properties</w:t>
            </w:r>
            <w:r w:rsidR="006124FE">
              <w:rPr>
                <w:noProof/>
                <w:webHidden/>
              </w:rPr>
              <w:tab/>
            </w:r>
            <w:r w:rsidR="006124FE">
              <w:rPr>
                <w:noProof/>
                <w:webHidden/>
              </w:rPr>
              <w:fldChar w:fldCharType="begin"/>
            </w:r>
            <w:r w:rsidR="006124FE">
              <w:rPr>
                <w:noProof/>
                <w:webHidden/>
              </w:rPr>
              <w:instrText xml:space="preserve"> PAGEREF _Toc311402428 \h </w:instrText>
            </w:r>
            <w:r w:rsidR="006124FE">
              <w:rPr>
                <w:noProof/>
                <w:webHidden/>
              </w:rPr>
            </w:r>
            <w:r w:rsidR="006124FE">
              <w:rPr>
                <w:noProof/>
                <w:webHidden/>
              </w:rPr>
              <w:fldChar w:fldCharType="separate"/>
            </w:r>
            <w:r w:rsidR="006124FE">
              <w:rPr>
                <w:noProof/>
                <w:webHidden/>
              </w:rPr>
              <w:t>23</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29" w:history="1">
            <w:r w:rsidR="006124FE" w:rsidRPr="00B543F2">
              <w:rPr>
                <w:rStyle w:val="Hyperlink"/>
                <w:noProof/>
                <w:lang w:eastAsia="en-GB"/>
              </w:rPr>
              <w:t>Object</w:t>
            </w:r>
            <w:r w:rsidR="006124FE">
              <w:rPr>
                <w:noProof/>
                <w:webHidden/>
              </w:rPr>
              <w:tab/>
            </w:r>
            <w:r w:rsidR="006124FE">
              <w:rPr>
                <w:noProof/>
                <w:webHidden/>
              </w:rPr>
              <w:fldChar w:fldCharType="begin"/>
            </w:r>
            <w:r w:rsidR="006124FE">
              <w:rPr>
                <w:noProof/>
                <w:webHidden/>
              </w:rPr>
              <w:instrText xml:space="preserve"> PAGEREF _Toc311402429 \h </w:instrText>
            </w:r>
            <w:r w:rsidR="006124FE">
              <w:rPr>
                <w:noProof/>
                <w:webHidden/>
              </w:rPr>
            </w:r>
            <w:r w:rsidR="006124FE">
              <w:rPr>
                <w:noProof/>
                <w:webHidden/>
              </w:rPr>
              <w:fldChar w:fldCharType="separate"/>
            </w:r>
            <w:r w:rsidR="006124FE">
              <w:rPr>
                <w:noProof/>
                <w:webHidden/>
              </w:rPr>
              <w:t>24</w:t>
            </w:r>
            <w:r w:rsidR="006124FE">
              <w:rPr>
                <w:noProof/>
                <w:webHidden/>
              </w:rPr>
              <w:fldChar w:fldCharType="end"/>
            </w:r>
          </w:hyperlink>
        </w:p>
        <w:p w:rsidR="006124FE" w:rsidRDefault="00E42630">
          <w:pPr>
            <w:pStyle w:val="TOC3"/>
            <w:tabs>
              <w:tab w:val="right" w:leader="dot" w:pos="10070"/>
            </w:tabs>
            <w:rPr>
              <w:rFonts w:asciiTheme="minorHAnsi" w:hAnsiTheme="minorHAnsi"/>
              <w:noProof/>
              <w:sz w:val="22"/>
              <w:lang w:val="en-GB" w:eastAsia="en-GB"/>
            </w:rPr>
          </w:pPr>
          <w:hyperlink w:anchor="_Toc311402430" w:history="1">
            <w:r w:rsidR="006124FE" w:rsidRPr="00B543F2">
              <w:rPr>
                <w:rStyle w:val="Hyperlink"/>
                <w:noProof/>
                <w:lang w:eastAsia="en-GB"/>
              </w:rPr>
              <w:t>Object Type</w:t>
            </w:r>
            <w:r w:rsidR="006124FE">
              <w:rPr>
                <w:noProof/>
                <w:webHidden/>
              </w:rPr>
              <w:tab/>
            </w:r>
            <w:r w:rsidR="006124FE">
              <w:rPr>
                <w:noProof/>
                <w:webHidden/>
              </w:rPr>
              <w:fldChar w:fldCharType="begin"/>
            </w:r>
            <w:r w:rsidR="006124FE">
              <w:rPr>
                <w:noProof/>
                <w:webHidden/>
              </w:rPr>
              <w:instrText xml:space="preserve"> PAGEREF _Toc311402430 \h </w:instrText>
            </w:r>
            <w:r w:rsidR="006124FE">
              <w:rPr>
                <w:noProof/>
                <w:webHidden/>
              </w:rPr>
            </w:r>
            <w:r w:rsidR="006124FE">
              <w:rPr>
                <w:noProof/>
                <w:webHidden/>
              </w:rPr>
              <w:fldChar w:fldCharType="separate"/>
            </w:r>
            <w:r w:rsidR="006124FE">
              <w:rPr>
                <w:noProof/>
                <w:webHidden/>
              </w:rPr>
              <w:t>24</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31" w:history="1">
            <w:r w:rsidR="006124FE" w:rsidRPr="00B543F2">
              <w:rPr>
                <w:rStyle w:val="Hyperlink"/>
                <w:noProof/>
              </w:rPr>
              <w:t>Scenarios</w:t>
            </w:r>
            <w:r w:rsidR="006124FE">
              <w:rPr>
                <w:noProof/>
                <w:webHidden/>
              </w:rPr>
              <w:tab/>
            </w:r>
            <w:r w:rsidR="006124FE">
              <w:rPr>
                <w:noProof/>
                <w:webHidden/>
              </w:rPr>
              <w:fldChar w:fldCharType="begin"/>
            </w:r>
            <w:r w:rsidR="006124FE">
              <w:rPr>
                <w:noProof/>
                <w:webHidden/>
              </w:rPr>
              <w:instrText xml:space="preserve"> PAGEREF _Toc311402431 \h </w:instrText>
            </w:r>
            <w:r w:rsidR="006124FE">
              <w:rPr>
                <w:noProof/>
                <w:webHidden/>
              </w:rPr>
            </w:r>
            <w:r w:rsidR="006124FE">
              <w:rPr>
                <w:noProof/>
                <w:webHidden/>
              </w:rPr>
              <w:fldChar w:fldCharType="separate"/>
            </w:r>
            <w:r w:rsidR="006124FE">
              <w:rPr>
                <w:noProof/>
                <w:webHidden/>
              </w:rPr>
              <w:t>24</w:t>
            </w:r>
            <w:r w:rsidR="006124FE">
              <w:rPr>
                <w:noProof/>
                <w:webHidden/>
              </w:rPr>
              <w:fldChar w:fldCharType="end"/>
            </w:r>
          </w:hyperlink>
        </w:p>
        <w:p w:rsidR="006124FE" w:rsidRDefault="00E42630">
          <w:pPr>
            <w:pStyle w:val="TOC3"/>
            <w:tabs>
              <w:tab w:val="right" w:leader="dot" w:pos="10070"/>
            </w:tabs>
            <w:rPr>
              <w:rFonts w:asciiTheme="minorHAnsi" w:hAnsiTheme="minorHAnsi"/>
              <w:noProof/>
              <w:sz w:val="22"/>
              <w:lang w:val="en-GB" w:eastAsia="en-GB"/>
            </w:rPr>
          </w:pPr>
          <w:hyperlink w:anchor="_Toc311402432" w:history="1">
            <w:r w:rsidR="006124FE" w:rsidRPr="00B543F2">
              <w:rPr>
                <w:rStyle w:val="Hyperlink"/>
                <w:noProof/>
              </w:rPr>
              <w:t>Step</w:t>
            </w:r>
            <w:r w:rsidR="006124FE">
              <w:rPr>
                <w:noProof/>
                <w:webHidden/>
              </w:rPr>
              <w:tab/>
            </w:r>
            <w:r w:rsidR="006124FE">
              <w:rPr>
                <w:noProof/>
                <w:webHidden/>
              </w:rPr>
              <w:fldChar w:fldCharType="begin"/>
            </w:r>
            <w:r w:rsidR="006124FE">
              <w:rPr>
                <w:noProof/>
                <w:webHidden/>
              </w:rPr>
              <w:instrText xml:space="preserve"> PAGEREF _Toc311402432 \h </w:instrText>
            </w:r>
            <w:r w:rsidR="006124FE">
              <w:rPr>
                <w:noProof/>
                <w:webHidden/>
              </w:rPr>
            </w:r>
            <w:r w:rsidR="006124FE">
              <w:rPr>
                <w:noProof/>
                <w:webHidden/>
              </w:rPr>
              <w:fldChar w:fldCharType="separate"/>
            </w:r>
            <w:r w:rsidR="006124FE">
              <w:rPr>
                <w:noProof/>
                <w:webHidden/>
              </w:rPr>
              <w:t>24</w:t>
            </w:r>
            <w:r w:rsidR="006124FE">
              <w:rPr>
                <w:noProof/>
                <w:webHidden/>
              </w:rPr>
              <w:fldChar w:fldCharType="end"/>
            </w:r>
          </w:hyperlink>
        </w:p>
        <w:p w:rsidR="006124FE" w:rsidRDefault="00E42630">
          <w:pPr>
            <w:pStyle w:val="TOC3"/>
            <w:tabs>
              <w:tab w:val="right" w:leader="dot" w:pos="10070"/>
            </w:tabs>
            <w:rPr>
              <w:rFonts w:asciiTheme="minorHAnsi" w:hAnsiTheme="minorHAnsi"/>
              <w:noProof/>
              <w:sz w:val="22"/>
              <w:lang w:val="en-GB" w:eastAsia="en-GB"/>
            </w:rPr>
          </w:pPr>
          <w:hyperlink w:anchor="_Toc311402433" w:history="1">
            <w:r w:rsidR="006124FE" w:rsidRPr="00B543F2">
              <w:rPr>
                <w:rStyle w:val="Hyperlink"/>
                <w:noProof/>
              </w:rPr>
              <w:t>Action</w:t>
            </w:r>
            <w:r w:rsidR="006124FE">
              <w:rPr>
                <w:noProof/>
                <w:webHidden/>
              </w:rPr>
              <w:tab/>
            </w:r>
            <w:r w:rsidR="006124FE">
              <w:rPr>
                <w:noProof/>
                <w:webHidden/>
              </w:rPr>
              <w:fldChar w:fldCharType="begin"/>
            </w:r>
            <w:r w:rsidR="006124FE">
              <w:rPr>
                <w:noProof/>
                <w:webHidden/>
              </w:rPr>
              <w:instrText xml:space="preserve"> PAGEREF _Toc311402433 \h </w:instrText>
            </w:r>
            <w:r w:rsidR="006124FE">
              <w:rPr>
                <w:noProof/>
                <w:webHidden/>
              </w:rPr>
            </w:r>
            <w:r w:rsidR="006124FE">
              <w:rPr>
                <w:noProof/>
                <w:webHidden/>
              </w:rPr>
              <w:fldChar w:fldCharType="separate"/>
            </w:r>
            <w:r w:rsidR="006124FE">
              <w:rPr>
                <w:noProof/>
                <w:webHidden/>
              </w:rPr>
              <w:t>25</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34" w:history="1">
            <w:r w:rsidR="006124FE" w:rsidRPr="00B543F2">
              <w:rPr>
                <w:rStyle w:val="Hyperlink"/>
                <w:noProof/>
              </w:rPr>
              <w:t>Environment</w:t>
            </w:r>
            <w:r w:rsidR="006124FE">
              <w:rPr>
                <w:noProof/>
                <w:webHidden/>
              </w:rPr>
              <w:tab/>
            </w:r>
            <w:r w:rsidR="006124FE">
              <w:rPr>
                <w:noProof/>
                <w:webHidden/>
              </w:rPr>
              <w:fldChar w:fldCharType="begin"/>
            </w:r>
            <w:r w:rsidR="006124FE">
              <w:rPr>
                <w:noProof/>
                <w:webHidden/>
              </w:rPr>
              <w:instrText xml:space="preserve"> PAGEREF _Toc311402434 \h </w:instrText>
            </w:r>
            <w:r w:rsidR="006124FE">
              <w:rPr>
                <w:noProof/>
                <w:webHidden/>
              </w:rPr>
            </w:r>
            <w:r w:rsidR="006124FE">
              <w:rPr>
                <w:noProof/>
                <w:webHidden/>
              </w:rPr>
              <w:fldChar w:fldCharType="separate"/>
            </w:r>
            <w:r w:rsidR="006124FE">
              <w:rPr>
                <w:noProof/>
                <w:webHidden/>
              </w:rPr>
              <w:t>25</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35" w:history="1">
            <w:r w:rsidR="006124FE" w:rsidRPr="00B543F2">
              <w:rPr>
                <w:rStyle w:val="Hyperlink"/>
                <w:noProof/>
                <w:lang w:eastAsia="en-GB"/>
              </w:rPr>
              <w:t>Collector Set</w:t>
            </w:r>
            <w:r w:rsidR="006124FE">
              <w:rPr>
                <w:noProof/>
                <w:webHidden/>
              </w:rPr>
              <w:tab/>
            </w:r>
            <w:r w:rsidR="006124FE">
              <w:rPr>
                <w:noProof/>
                <w:webHidden/>
              </w:rPr>
              <w:fldChar w:fldCharType="begin"/>
            </w:r>
            <w:r w:rsidR="006124FE">
              <w:rPr>
                <w:noProof/>
                <w:webHidden/>
              </w:rPr>
              <w:instrText xml:space="preserve"> PAGEREF _Toc311402435 \h </w:instrText>
            </w:r>
            <w:r w:rsidR="006124FE">
              <w:rPr>
                <w:noProof/>
                <w:webHidden/>
              </w:rPr>
            </w:r>
            <w:r w:rsidR="006124FE">
              <w:rPr>
                <w:noProof/>
                <w:webHidden/>
              </w:rPr>
              <w:fldChar w:fldCharType="separate"/>
            </w:r>
            <w:r w:rsidR="006124FE">
              <w:rPr>
                <w:noProof/>
                <w:webHidden/>
              </w:rPr>
              <w:t>25</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36" w:history="1">
            <w:r w:rsidR="006124FE" w:rsidRPr="00B543F2">
              <w:rPr>
                <w:rStyle w:val="Hyperlink"/>
                <w:noProof/>
                <w:lang w:eastAsia="en-GB"/>
              </w:rPr>
              <w:t>Outcome Action</w:t>
            </w:r>
            <w:r w:rsidR="006124FE">
              <w:rPr>
                <w:noProof/>
                <w:webHidden/>
              </w:rPr>
              <w:tab/>
            </w:r>
            <w:r w:rsidR="006124FE">
              <w:rPr>
                <w:noProof/>
                <w:webHidden/>
              </w:rPr>
              <w:fldChar w:fldCharType="begin"/>
            </w:r>
            <w:r w:rsidR="006124FE">
              <w:rPr>
                <w:noProof/>
                <w:webHidden/>
              </w:rPr>
              <w:instrText xml:space="preserve"> PAGEREF _Toc311402436 \h </w:instrText>
            </w:r>
            <w:r w:rsidR="006124FE">
              <w:rPr>
                <w:noProof/>
                <w:webHidden/>
              </w:rPr>
            </w:r>
            <w:r w:rsidR="006124FE">
              <w:rPr>
                <w:noProof/>
                <w:webHidden/>
              </w:rPr>
              <w:fldChar w:fldCharType="separate"/>
            </w:r>
            <w:r w:rsidR="006124FE">
              <w:rPr>
                <w:noProof/>
                <w:webHidden/>
              </w:rPr>
              <w:t>25</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37" w:history="1">
            <w:r w:rsidR="006124FE" w:rsidRPr="00B543F2">
              <w:rPr>
                <w:rStyle w:val="Hyperlink"/>
                <w:noProof/>
              </w:rPr>
              <w:t>Testcase</w:t>
            </w:r>
            <w:r w:rsidR="006124FE">
              <w:rPr>
                <w:noProof/>
                <w:webHidden/>
              </w:rPr>
              <w:tab/>
            </w:r>
            <w:r w:rsidR="006124FE">
              <w:rPr>
                <w:noProof/>
                <w:webHidden/>
              </w:rPr>
              <w:fldChar w:fldCharType="begin"/>
            </w:r>
            <w:r w:rsidR="006124FE">
              <w:rPr>
                <w:noProof/>
                <w:webHidden/>
              </w:rPr>
              <w:instrText xml:space="preserve"> PAGEREF _Toc311402437 \h </w:instrText>
            </w:r>
            <w:r w:rsidR="006124FE">
              <w:rPr>
                <w:noProof/>
                <w:webHidden/>
              </w:rPr>
            </w:r>
            <w:r w:rsidR="006124FE">
              <w:rPr>
                <w:noProof/>
                <w:webHidden/>
              </w:rPr>
              <w:fldChar w:fldCharType="separate"/>
            </w:r>
            <w:r w:rsidR="006124FE">
              <w:rPr>
                <w:noProof/>
                <w:webHidden/>
              </w:rPr>
              <w:t>25</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38" w:history="1">
            <w:r w:rsidR="006124FE" w:rsidRPr="00B543F2">
              <w:rPr>
                <w:rStyle w:val="Hyperlink"/>
                <w:noProof/>
              </w:rPr>
              <w:t>Level</w:t>
            </w:r>
            <w:r w:rsidR="006124FE">
              <w:rPr>
                <w:noProof/>
                <w:webHidden/>
              </w:rPr>
              <w:tab/>
            </w:r>
            <w:r w:rsidR="006124FE">
              <w:rPr>
                <w:noProof/>
                <w:webHidden/>
              </w:rPr>
              <w:fldChar w:fldCharType="begin"/>
            </w:r>
            <w:r w:rsidR="006124FE">
              <w:rPr>
                <w:noProof/>
                <w:webHidden/>
              </w:rPr>
              <w:instrText xml:space="preserve"> PAGEREF _Toc311402438 \h </w:instrText>
            </w:r>
            <w:r w:rsidR="006124FE">
              <w:rPr>
                <w:noProof/>
                <w:webHidden/>
              </w:rPr>
            </w:r>
            <w:r w:rsidR="006124FE">
              <w:rPr>
                <w:noProof/>
                <w:webHidden/>
              </w:rPr>
              <w:fldChar w:fldCharType="separate"/>
            </w:r>
            <w:r w:rsidR="006124FE">
              <w:rPr>
                <w:noProof/>
                <w:webHidden/>
              </w:rPr>
              <w:t>25</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39" w:history="1">
            <w:r w:rsidR="006124FE" w:rsidRPr="00B543F2">
              <w:rPr>
                <w:rStyle w:val="Hyperlink"/>
                <w:noProof/>
              </w:rPr>
              <w:t>Level Instance</w:t>
            </w:r>
            <w:r w:rsidR="006124FE">
              <w:rPr>
                <w:noProof/>
                <w:webHidden/>
              </w:rPr>
              <w:tab/>
            </w:r>
            <w:r w:rsidR="006124FE">
              <w:rPr>
                <w:noProof/>
                <w:webHidden/>
              </w:rPr>
              <w:fldChar w:fldCharType="begin"/>
            </w:r>
            <w:r w:rsidR="006124FE">
              <w:rPr>
                <w:noProof/>
                <w:webHidden/>
              </w:rPr>
              <w:instrText xml:space="preserve"> PAGEREF _Toc311402439 \h </w:instrText>
            </w:r>
            <w:r w:rsidR="006124FE">
              <w:rPr>
                <w:noProof/>
                <w:webHidden/>
              </w:rPr>
            </w:r>
            <w:r w:rsidR="006124FE">
              <w:rPr>
                <w:noProof/>
                <w:webHidden/>
              </w:rPr>
              <w:fldChar w:fldCharType="separate"/>
            </w:r>
            <w:r w:rsidR="006124FE">
              <w:rPr>
                <w:noProof/>
                <w:webHidden/>
              </w:rPr>
              <w:t>25</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40" w:history="1">
            <w:r w:rsidR="006124FE" w:rsidRPr="00B543F2">
              <w:rPr>
                <w:rStyle w:val="Hyperlink"/>
                <w:noProof/>
              </w:rPr>
              <w:t>Test Level</w:t>
            </w:r>
            <w:r w:rsidR="006124FE">
              <w:rPr>
                <w:noProof/>
                <w:webHidden/>
              </w:rPr>
              <w:tab/>
            </w:r>
            <w:r w:rsidR="006124FE">
              <w:rPr>
                <w:noProof/>
                <w:webHidden/>
              </w:rPr>
              <w:fldChar w:fldCharType="begin"/>
            </w:r>
            <w:r w:rsidR="006124FE">
              <w:rPr>
                <w:noProof/>
                <w:webHidden/>
              </w:rPr>
              <w:instrText xml:space="preserve"> PAGEREF _Toc311402440 \h </w:instrText>
            </w:r>
            <w:r w:rsidR="006124FE">
              <w:rPr>
                <w:noProof/>
                <w:webHidden/>
              </w:rPr>
            </w:r>
            <w:r w:rsidR="006124FE">
              <w:rPr>
                <w:noProof/>
                <w:webHidden/>
              </w:rPr>
              <w:fldChar w:fldCharType="separate"/>
            </w:r>
            <w:r w:rsidR="006124FE">
              <w:rPr>
                <w:noProof/>
                <w:webHidden/>
              </w:rPr>
              <w:t>26</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41" w:history="1">
            <w:r w:rsidR="006124FE" w:rsidRPr="00B543F2">
              <w:rPr>
                <w:rStyle w:val="Hyperlink"/>
                <w:noProof/>
              </w:rPr>
              <w:t>Collector Sets</w:t>
            </w:r>
            <w:r w:rsidR="006124FE">
              <w:rPr>
                <w:noProof/>
                <w:webHidden/>
              </w:rPr>
              <w:tab/>
            </w:r>
            <w:r w:rsidR="006124FE">
              <w:rPr>
                <w:noProof/>
                <w:webHidden/>
              </w:rPr>
              <w:fldChar w:fldCharType="begin"/>
            </w:r>
            <w:r w:rsidR="006124FE">
              <w:rPr>
                <w:noProof/>
                <w:webHidden/>
              </w:rPr>
              <w:instrText xml:space="preserve"> PAGEREF _Toc311402441 \h </w:instrText>
            </w:r>
            <w:r w:rsidR="006124FE">
              <w:rPr>
                <w:noProof/>
                <w:webHidden/>
              </w:rPr>
            </w:r>
            <w:r w:rsidR="006124FE">
              <w:rPr>
                <w:noProof/>
                <w:webHidden/>
              </w:rPr>
              <w:fldChar w:fldCharType="separate"/>
            </w:r>
            <w:r w:rsidR="006124FE">
              <w:rPr>
                <w:noProof/>
                <w:webHidden/>
              </w:rPr>
              <w:t>26</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42" w:history="1">
            <w:r w:rsidR="006124FE" w:rsidRPr="00B543F2">
              <w:rPr>
                <w:rStyle w:val="Hyperlink"/>
                <w:noProof/>
              </w:rPr>
              <w:t>Scenario Results</w:t>
            </w:r>
            <w:r w:rsidR="006124FE">
              <w:rPr>
                <w:noProof/>
                <w:webHidden/>
              </w:rPr>
              <w:tab/>
            </w:r>
            <w:r w:rsidR="006124FE">
              <w:rPr>
                <w:noProof/>
                <w:webHidden/>
              </w:rPr>
              <w:fldChar w:fldCharType="begin"/>
            </w:r>
            <w:r w:rsidR="006124FE">
              <w:rPr>
                <w:noProof/>
                <w:webHidden/>
              </w:rPr>
              <w:instrText xml:space="preserve"> PAGEREF _Toc311402442 \h </w:instrText>
            </w:r>
            <w:r w:rsidR="006124FE">
              <w:rPr>
                <w:noProof/>
                <w:webHidden/>
              </w:rPr>
            </w:r>
            <w:r w:rsidR="006124FE">
              <w:rPr>
                <w:noProof/>
                <w:webHidden/>
              </w:rPr>
              <w:fldChar w:fldCharType="separate"/>
            </w:r>
            <w:r w:rsidR="006124FE">
              <w:rPr>
                <w:noProof/>
                <w:webHidden/>
              </w:rPr>
              <w:t>26</w:t>
            </w:r>
            <w:r w:rsidR="006124FE">
              <w:rPr>
                <w:noProof/>
                <w:webHidden/>
              </w:rPr>
              <w:fldChar w:fldCharType="end"/>
            </w:r>
          </w:hyperlink>
        </w:p>
        <w:p w:rsidR="006124FE" w:rsidRDefault="00E42630">
          <w:pPr>
            <w:pStyle w:val="TOC3"/>
            <w:tabs>
              <w:tab w:val="right" w:leader="dot" w:pos="10070"/>
            </w:tabs>
            <w:rPr>
              <w:rFonts w:asciiTheme="minorHAnsi" w:hAnsiTheme="minorHAnsi"/>
              <w:noProof/>
              <w:sz w:val="22"/>
              <w:lang w:val="en-GB" w:eastAsia="en-GB"/>
            </w:rPr>
          </w:pPr>
          <w:hyperlink w:anchor="_Toc311402443" w:history="1">
            <w:r w:rsidR="006124FE" w:rsidRPr="00B543F2">
              <w:rPr>
                <w:rStyle w:val="Hyperlink"/>
                <w:noProof/>
              </w:rPr>
              <w:t>Action Results</w:t>
            </w:r>
            <w:r w:rsidR="006124FE">
              <w:rPr>
                <w:noProof/>
                <w:webHidden/>
              </w:rPr>
              <w:tab/>
            </w:r>
            <w:r w:rsidR="006124FE">
              <w:rPr>
                <w:noProof/>
                <w:webHidden/>
              </w:rPr>
              <w:fldChar w:fldCharType="begin"/>
            </w:r>
            <w:r w:rsidR="006124FE">
              <w:rPr>
                <w:noProof/>
                <w:webHidden/>
              </w:rPr>
              <w:instrText xml:space="preserve"> PAGEREF _Toc311402443 \h </w:instrText>
            </w:r>
            <w:r w:rsidR="006124FE">
              <w:rPr>
                <w:noProof/>
                <w:webHidden/>
              </w:rPr>
            </w:r>
            <w:r w:rsidR="006124FE">
              <w:rPr>
                <w:noProof/>
                <w:webHidden/>
              </w:rPr>
              <w:fldChar w:fldCharType="separate"/>
            </w:r>
            <w:r w:rsidR="006124FE">
              <w:rPr>
                <w:noProof/>
                <w:webHidden/>
              </w:rPr>
              <w:t>26</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44" w:history="1">
            <w:r w:rsidR="006124FE" w:rsidRPr="00B543F2">
              <w:rPr>
                <w:rStyle w:val="Hyperlink"/>
                <w:noProof/>
              </w:rPr>
              <w:t>Users</w:t>
            </w:r>
            <w:r w:rsidR="006124FE">
              <w:rPr>
                <w:noProof/>
                <w:webHidden/>
              </w:rPr>
              <w:tab/>
            </w:r>
            <w:r w:rsidR="006124FE">
              <w:rPr>
                <w:noProof/>
                <w:webHidden/>
              </w:rPr>
              <w:fldChar w:fldCharType="begin"/>
            </w:r>
            <w:r w:rsidR="006124FE">
              <w:rPr>
                <w:noProof/>
                <w:webHidden/>
              </w:rPr>
              <w:instrText xml:space="preserve"> PAGEREF _Toc311402444 \h </w:instrText>
            </w:r>
            <w:r w:rsidR="006124FE">
              <w:rPr>
                <w:noProof/>
                <w:webHidden/>
              </w:rPr>
            </w:r>
            <w:r w:rsidR="006124FE">
              <w:rPr>
                <w:noProof/>
                <w:webHidden/>
              </w:rPr>
              <w:fldChar w:fldCharType="separate"/>
            </w:r>
            <w:r w:rsidR="006124FE">
              <w:rPr>
                <w:noProof/>
                <w:webHidden/>
              </w:rPr>
              <w:t>26</w:t>
            </w:r>
            <w:r w:rsidR="006124FE">
              <w:rPr>
                <w:noProof/>
                <w:webHidden/>
              </w:rPr>
              <w:fldChar w:fldCharType="end"/>
            </w:r>
          </w:hyperlink>
        </w:p>
        <w:p w:rsidR="006124FE" w:rsidRDefault="00E42630">
          <w:pPr>
            <w:pStyle w:val="TOC3"/>
            <w:tabs>
              <w:tab w:val="right" w:leader="dot" w:pos="10070"/>
            </w:tabs>
            <w:rPr>
              <w:rFonts w:asciiTheme="minorHAnsi" w:hAnsiTheme="minorHAnsi"/>
              <w:noProof/>
              <w:sz w:val="22"/>
              <w:lang w:val="en-GB" w:eastAsia="en-GB"/>
            </w:rPr>
          </w:pPr>
          <w:hyperlink w:anchor="_Toc311402445" w:history="1">
            <w:r w:rsidR="006124FE" w:rsidRPr="00B543F2">
              <w:rPr>
                <w:rStyle w:val="Hyperlink"/>
                <w:noProof/>
              </w:rPr>
              <w:t>Maillist</w:t>
            </w:r>
            <w:r w:rsidR="006124FE">
              <w:rPr>
                <w:noProof/>
                <w:webHidden/>
              </w:rPr>
              <w:tab/>
            </w:r>
            <w:r w:rsidR="006124FE">
              <w:rPr>
                <w:noProof/>
                <w:webHidden/>
              </w:rPr>
              <w:fldChar w:fldCharType="begin"/>
            </w:r>
            <w:r w:rsidR="006124FE">
              <w:rPr>
                <w:noProof/>
                <w:webHidden/>
              </w:rPr>
              <w:instrText xml:space="preserve"> PAGEREF _Toc311402445 \h </w:instrText>
            </w:r>
            <w:r w:rsidR="006124FE">
              <w:rPr>
                <w:noProof/>
                <w:webHidden/>
              </w:rPr>
            </w:r>
            <w:r w:rsidR="006124FE">
              <w:rPr>
                <w:noProof/>
                <w:webHidden/>
              </w:rPr>
              <w:fldChar w:fldCharType="separate"/>
            </w:r>
            <w:r w:rsidR="006124FE">
              <w:rPr>
                <w:noProof/>
                <w:webHidden/>
              </w:rPr>
              <w:t>27</w:t>
            </w:r>
            <w:r w:rsidR="006124FE">
              <w:rPr>
                <w:noProof/>
                <w:webHidden/>
              </w:rPr>
              <w:fldChar w:fldCharType="end"/>
            </w:r>
          </w:hyperlink>
        </w:p>
        <w:p w:rsidR="006124FE" w:rsidRDefault="00E42630">
          <w:pPr>
            <w:pStyle w:val="TOC1"/>
            <w:tabs>
              <w:tab w:val="right" w:leader="dot" w:pos="10070"/>
            </w:tabs>
            <w:rPr>
              <w:rFonts w:asciiTheme="minorHAnsi" w:hAnsiTheme="minorHAnsi"/>
              <w:noProof/>
              <w:sz w:val="22"/>
              <w:lang w:val="en-GB" w:eastAsia="en-GB"/>
            </w:rPr>
          </w:pPr>
          <w:hyperlink w:anchor="_Toc311402446" w:history="1">
            <w:r w:rsidR="006124FE" w:rsidRPr="00B543F2">
              <w:rPr>
                <w:rStyle w:val="Hyperlink"/>
                <w:noProof/>
              </w:rPr>
              <w:t>Host Selection in a Scenario</w:t>
            </w:r>
            <w:r w:rsidR="006124FE">
              <w:rPr>
                <w:noProof/>
                <w:webHidden/>
              </w:rPr>
              <w:tab/>
            </w:r>
            <w:r w:rsidR="006124FE">
              <w:rPr>
                <w:noProof/>
                <w:webHidden/>
              </w:rPr>
              <w:fldChar w:fldCharType="begin"/>
            </w:r>
            <w:r w:rsidR="006124FE">
              <w:rPr>
                <w:noProof/>
                <w:webHidden/>
              </w:rPr>
              <w:instrText xml:space="preserve"> PAGEREF _Toc311402446 \h </w:instrText>
            </w:r>
            <w:r w:rsidR="006124FE">
              <w:rPr>
                <w:noProof/>
                <w:webHidden/>
              </w:rPr>
            </w:r>
            <w:r w:rsidR="006124FE">
              <w:rPr>
                <w:noProof/>
                <w:webHidden/>
              </w:rPr>
              <w:fldChar w:fldCharType="separate"/>
            </w:r>
            <w:r w:rsidR="006124FE">
              <w:rPr>
                <w:noProof/>
                <w:webHidden/>
              </w:rPr>
              <w:t>28</w:t>
            </w:r>
            <w:r w:rsidR="006124FE">
              <w:rPr>
                <w:noProof/>
                <w:webHidden/>
              </w:rPr>
              <w:fldChar w:fldCharType="end"/>
            </w:r>
          </w:hyperlink>
        </w:p>
        <w:p w:rsidR="006124FE" w:rsidRDefault="00E42630">
          <w:pPr>
            <w:pStyle w:val="TOC1"/>
            <w:tabs>
              <w:tab w:val="right" w:leader="dot" w:pos="10070"/>
            </w:tabs>
            <w:rPr>
              <w:rFonts w:asciiTheme="minorHAnsi" w:hAnsiTheme="minorHAnsi"/>
              <w:noProof/>
              <w:sz w:val="22"/>
              <w:lang w:val="en-GB" w:eastAsia="en-GB"/>
            </w:rPr>
          </w:pPr>
          <w:hyperlink w:anchor="_Toc311402447" w:history="1">
            <w:r w:rsidR="006124FE" w:rsidRPr="00B543F2">
              <w:rPr>
                <w:rStyle w:val="Hyperlink"/>
                <w:noProof/>
              </w:rPr>
              <w:t>Environment Selection on Test Hosts</w:t>
            </w:r>
            <w:r w:rsidR="006124FE">
              <w:rPr>
                <w:noProof/>
                <w:webHidden/>
              </w:rPr>
              <w:tab/>
            </w:r>
            <w:r w:rsidR="006124FE">
              <w:rPr>
                <w:noProof/>
                <w:webHidden/>
              </w:rPr>
              <w:fldChar w:fldCharType="begin"/>
            </w:r>
            <w:r w:rsidR="006124FE">
              <w:rPr>
                <w:noProof/>
                <w:webHidden/>
              </w:rPr>
              <w:instrText xml:space="preserve"> PAGEREF _Toc311402447 \h </w:instrText>
            </w:r>
            <w:r w:rsidR="006124FE">
              <w:rPr>
                <w:noProof/>
                <w:webHidden/>
              </w:rPr>
            </w:r>
            <w:r w:rsidR="006124FE">
              <w:rPr>
                <w:noProof/>
                <w:webHidden/>
              </w:rPr>
              <w:fldChar w:fldCharType="separate"/>
            </w:r>
            <w:r w:rsidR="006124FE">
              <w:rPr>
                <w:noProof/>
                <w:webHidden/>
              </w:rPr>
              <w:t>30</w:t>
            </w:r>
            <w:r w:rsidR="006124FE">
              <w:rPr>
                <w:noProof/>
                <w:webHidden/>
              </w:rPr>
              <w:fldChar w:fldCharType="end"/>
            </w:r>
          </w:hyperlink>
        </w:p>
        <w:p w:rsidR="006124FE" w:rsidRDefault="00E42630">
          <w:pPr>
            <w:pStyle w:val="TOC1"/>
            <w:tabs>
              <w:tab w:val="right" w:leader="dot" w:pos="10070"/>
            </w:tabs>
            <w:rPr>
              <w:rFonts w:asciiTheme="minorHAnsi" w:hAnsiTheme="minorHAnsi"/>
              <w:noProof/>
              <w:sz w:val="22"/>
              <w:lang w:val="en-GB" w:eastAsia="en-GB"/>
            </w:rPr>
          </w:pPr>
          <w:hyperlink w:anchor="_Toc311402448" w:history="1">
            <w:r w:rsidR="006124FE" w:rsidRPr="00B543F2">
              <w:rPr>
                <w:rStyle w:val="Hyperlink"/>
                <w:noProof/>
              </w:rPr>
              <w:t>Installing DAF</w:t>
            </w:r>
            <w:r w:rsidR="006124FE">
              <w:rPr>
                <w:noProof/>
                <w:webHidden/>
              </w:rPr>
              <w:tab/>
            </w:r>
            <w:r w:rsidR="006124FE">
              <w:rPr>
                <w:noProof/>
                <w:webHidden/>
              </w:rPr>
              <w:fldChar w:fldCharType="begin"/>
            </w:r>
            <w:r w:rsidR="006124FE">
              <w:rPr>
                <w:noProof/>
                <w:webHidden/>
              </w:rPr>
              <w:instrText xml:space="preserve"> PAGEREF _Toc311402448 \h </w:instrText>
            </w:r>
            <w:r w:rsidR="006124FE">
              <w:rPr>
                <w:noProof/>
                <w:webHidden/>
              </w:rPr>
            </w:r>
            <w:r w:rsidR="006124FE">
              <w:rPr>
                <w:noProof/>
                <w:webHidden/>
              </w:rPr>
              <w:fldChar w:fldCharType="separate"/>
            </w:r>
            <w:r w:rsidR="006124FE">
              <w:rPr>
                <w:noProof/>
                <w:webHidden/>
              </w:rPr>
              <w:t>32</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49" w:history="1">
            <w:r w:rsidR="006124FE" w:rsidRPr="00B543F2">
              <w:rPr>
                <w:rStyle w:val="Hyperlink"/>
                <w:noProof/>
              </w:rPr>
              <w:t>Pre-requisites</w:t>
            </w:r>
            <w:r w:rsidR="006124FE">
              <w:rPr>
                <w:noProof/>
                <w:webHidden/>
              </w:rPr>
              <w:tab/>
            </w:r>
            <w:r w:rsidR="006124FE">
              <w:rPr>
                <w:noProof/>
                <w:webHidden/>
              </w:rPr>
              <w:fldChar w:fldCharType="begin"/>
            </w:r>
            <w:r w:rsidR="006124FE">
              <w:rPr>
                <w:noProof/>
                <w:webHidden/>
              </w:rPr>
              <w:instrText xml:space="preserve"> PAGEREF _Toc311402449 \h </w:instrText>
            </w:r>
            <w:r w:rsidR="006124FE">
              <w:rPr>
                <w:noProof/>
                <w:webHidden/>
              </w:rPr>
            </w:r>
            <w:r w:rsidR="006124FE">
              <w:rPr>
                <w:noProof/>
                <w:webHidden/>
              </w:rPr>
              <w:fldChar w:fldCharType="separate"/>
            </w:r>
            <w:r w:rsidR="006124FE">
              <w:rPr>
                <w:noProof/>
                <w:webHidden/>
              </w:rPr>
              <w:t>32</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50" w:history="1">
            <w:r w:rsidR="006124FE" w:rsidRPr="00B543F2">
              <w:rPr>
                <w:rStyle w:val="Hyperlink"/>
                <w:noProof/>
              </w:rPr>
              <w:t>Installing the DAF server</w:t>
            </w:r>
            <w:r w:rsidR="006124FE">
              <w:rPr>
                <w:noProof/>
                <w:webHidden/>
              </w:rPr>
              <w:tab/>
            </w:r>
            <w:r w:rsidR="006124FE">
              <w:rPr>
                <w:noProof/>
                <w:webHidden/>
              </w:rPr>
              <w:fldChar w:fldCharType="begin"/>
            </w:r>
            <w:r w:rsidR="006124FE">
              <w:rPr>
                <w:noProof/>
                <w:webHidden/>
              </w:rPr>
              <w:instrText xml:space="preserve"> PAGEREF _Toc311402450 \h </w:instrText>
            </w:r>
            <w:r w:rsidR="006124FE">
              <w:rPr>
                <w:noProof/>
                <w:webHidden/>
              </w:rPr>
            </w:r>
            <w:r w:rsidR="006124FE">
              <w:rPr>
                <w:noProof/>
                <w:webHidden/>
              </w:rPr>
              <w:fldChar w:fldCharType="separate"/>
            </w:r>
            <w:r w:rsidR="006124FE">
              <w:rPr>
                <w:noProof/>
                <w:webHidden/>
              </w:rPr>
              <w:t>32</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51" w:history="1">
            <w:r w:rsidR="006124FE" w:rsidRPr="00B543F2">
              <w:rPr>
                <w:rStyle w:val="Hyperlink"/>
                <w:noProof/>
              </w:rPr>
              <w:t>Installing the DAF agent</w:t>
            </w:r>
            <w:r w:rsidR="006124FE">
              <w:rPr>
                <w:noProof/>
                <w:webHidden/>
              </w:rPr>
              <w:tab/>
            </w:r>
            <w:r w:rsidR="006124FE">
              <w:rPr>
                <w:noProof/>
                <w:webHidden/>
              </w:rPr>
              <w:fldChar w:fldCharType="begin"/>
            </w:r>
            <w:r w:rsidR="006124FE">
              <w:rPr>
                <w:noProof/>
                <w:webHidden/>
              </w:rPr>
              <w:instrText xml:space="preserve"> PAGEREF _Toc311402451 \h </w:instrText>
            </w:r>
            <w:r w:rsidR="006124FE">
              <w:rPr>
                <w:noProof/>
                <w:webHidden/>
              </w:rPr>
            </w:r>
            <w:r w:rsidR="006124FE">
              <w:rPr>
                <w:noProof/>
                <w:webHidden/>
              </w:rPr>
              <w:fldChar w:fldCharType="separate"/>
            </w:r>
            <w:r w:rsidR="006124FE">
              <w:rPr>
                <w:noProof/>
                <w:webHidden/>
              </w:rPr>
              <w:t>32</w:t>
            </w:r>
            <w:r w:rsidR="006124FE">
              <w:rPr>
                <w:noProof/>
                <w:webHidden/>
              </w:rPr>
              <w:fldChar w:fldCharType="end"/>
            </w:r>
          </w:hyperlink>
        </w:p>
        <w:p w:rsidR="006124FE" w:rsidRDefault="00E42630">
          <w:pPr>
            <w:pStyle w:val="TOC1"/>
            <w:tabs>
              <w:tab w:val="right" w:leader="dot" w:pos="10070"/>
            </w:tabs>
            <w:rPr>
              <w:rFonts w:asciiTheme="minorHAnsi" w:hAnsiTheme="minorHAnsi"/>
              <w:noProof/>
              <w:sz w:val="22"/>
              <w:lang w:val="en-GB" w:eastAsia="en-GB"/>
            </w:rPr>
          </w:pPr>
          <w:hyperlink w:anchor="_Toc311402452" w:history="1">
            <w:r w:rsidR="006124FE" w:rsidRPr="00B543F2">
              <w:rPr>
                <w:rStyle w:val="Hyperlink"/>
                <w:noProof/>
              </w:rPr>
              <w:t>Running DAF</w:t>
            </w:r>
            <w:r w:rsidR="006124FE">
              <w:rPr>
                <w:noProof/>
                <w:webHidden/>
              </w:rPr>
              <w:tab/>
            </w:r>
            <w:r w:rsidR="006124FE">
              <w:rPr>
                <w:noProof/>
                <w:webHidden/>
              </w:rPr>
              <w:fldChar w:fldCharType="begin"/>
            </w:r>
            <w:r w:rsidR="006124FE">
              <w:rPr>
                <w:noProof/>
                <w:webHidden/>
              </w:rPr>
              <w:instrText xml:space="preserve"> PAGEREF _Toc311402452 \h </w:instrText>
            </w:r>
            <w:r w:rsidR="006124FE">
              <w:rPr>
                <w:noProof/>
                <w:webHidden/>
              </w:rPr>
            </w:r>
            <w:r w:rsidR="006124FE">
              <w:rPr>
                <w:noProof/>
                <w:webHidden/>
              </w:rPr>
              <w:fldChar w:fldCharType="separate"/>
            </w:r>
            <w:r w:rsidR="006124FE">
              <w:rPr>
                <w:noProof/>
                <w:webHidden/>
              </w:rPr>
              <w:t>33</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53" w:history="1">
            <w:r w:rsidR="006124FE" w:rsidRPr="00B543F2">
              <w:rPr>
                <w:rStyle w:val="Hyperlink"/>
                <w:noProof/>
              </w:rPr>
              <w:t>Running the DAF server</w:t>
            </w:r>
            <w:r w:rsidR="006124FE">
              <w:rPr>
                <w:noProof/>
                <w:webHidden/>
              </w:rPr>
              <w:tab/>
            </w:r>
            <w:r w:rsidR="006124FE">
              <w:rPr>
                <w:noProof/>
                <w:webHidden/>
              </w:rPr>
              <w:fldChar w:fldCharType="begin"/>
            </w:r>
            <w:r w:rsidR="006124FE">
              <w:rPr>
                <w:noProof/>
                <w:webHidden/>
              </w:rPr>
              <w:instrText xml:space="preserve"> PAGEREF _Toc311402453 \h </w:instrText>
            </w:r>
            <w:r w:rsidR="006124FE">
              <w:rPr>
                <w:noProof/>
                <w:webHidden/>
              </w:rPr>
            </w:r>
            <w:r w:rsidR="006124FE">
              <w:rPr>
                <w:noProof/>
                <w:webHidden/>
              </w:rPr>
              <w:fldChar w:fldCharType="separate"/>
            </w:r>
            <w:r w:rsidR="006124FE">
              <w:rPr>
                <w:noProof/>
                <w:webHidden/>
              </w:rPr>
              <w:t>33</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54" w:history="1">
            <w:r w:rsidR="006124FE" w:rsidRPr="00B543F2">
              <w:rPr>
                <w:rStyle w:val="Hyperlink"/>
                <w:noProof/>
              </w:rPr>
              <w:t>Running the DAF agent</w:t>
            </w:r>
            <w:r w:rsidR="006124FE">
              <w:rPr>
                <w:noProof/>
                <w:webHidden/>
              </w:rPr>
              <w:tab/>
            </w:r>
            <w:r w:rsidR="006124FE">
              <w:rPr>
                <w:noProof/>
                <w:webHidden/>
              </w:rPr>
              <w:fldChar w:fldCharType="begin"/>
            </w:r>
            <w:r w:rsidR="006124FE">
              <w:rPr>
                <w:noProof/>
                <w:webHidden/>
              </w:rPr>
              <w:instrText xml:space="preserve"> PAGEREF _Toc311402454 \h </w:instrText>
            </w:r>
            <w:r w:rsidR="006124FE">
              <w:rPr>
                <w:noProof/>
                <w:webHidden/>
              </w:rPr>
            </w:r>
            <w:r w:rsidR="006124FE">
              <w:rPr>
                <w:noProof/>
                <w:webHidden/>
              </w:rPr>
              <w:fldChar w:fldCharType="separate"/>
            </w:r>
            <w:r w:rsidR="006124FE">
              <w:rPr>
                <w:noProof/>
                <w:webHidden/>
              </w:rPr>
              <w:t>33</w:t>
            </w:r>
            <w:r w:rsidR="006124FE">
              <w:rPr>
                <w:noProof/>
                <w:webHidden/>
              </w:rPr>
              <w:fldChar w:fldCharType="end"/>
            </w:r>
          </w:hyperlink>
        </w:p>
        <w:p w:rsidR="006124FE" w:rsidRDefault="00E42630">
          <w:pPr>
            <w:pStyle w:val="TOC1"/>
            <w:tabs>
              <w:tab w:val="right" w:leader="dot" w:pos="10070"/>
            </w:tabs>
            <w:rPr>
              <w:rFonts w:asciiTheme="minorHAnsi" w:hAnsiTheme="minorHAnsi"/>
              <w:noProof/>
              <w:sz w:val="22"/>
              <w:lang w:val="en-GB" w:eastAsia="en-GB"/>
            </w:rPr>
          </w:pPr>
          <w:hyperlink w:anchor="_Toc311402455" w:history="1">
            <w:r w:rsidR="006124FE" w:rsidRPr="00B543F2">
              <w:rPr>
                <w:rStyle w:val="Hyperlink"/>
                <w:noProof/>
              </w:rPr>
              <w:t>Uninstalling DAF</w:t>
            </w:r>
            <w:r w:rsidR="006124FE">
              <w:rPr>
                <w:noProof/>
                <w:webHidden/>
              </w:rPr>
              <w:tab/>
            </w:r>
            <w:r w:rsidR="006124FE">
              <w:rPr>
                <w:noProof/>
                <w:webHidden/>
              </w:rPr>
              <w:fldChar w:fldCharType="begin"/>
            </w:r>
            <w:r w:rsidR="006124FE">
              <w:rPr>
                <w:noProof/>
                <w:webHidden/>
              </w:rPr>
              <w:instrText xml:space="preserve"> PAGEREF _Toc311402455 \h </w:instrText>
            </w:r>
            <w:r w:rsidR="006124FE">
              <w:rPr>
                <w:noProof/>
                <w:webHidden/>
              </w:rPr>
            </w:r>
            <w:r w:rsidR="006124FE">
              <w:rPr>
                <w:noProof/>
                <w:webHidden/>
              </w:rPr>
              <w:fldChar w:fldCharType="separate"/>
            </w:r>
            <w:r w:rsidR="006124FE">
              <w:rPr>
                <w:noProof/>
                <w:webHidden/>
              </w:rPr>
              <w:t>35</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56" w:history="1">
            <w:r w:rsidR="006124FE" w:rsidRPr="00B543F2">
              <w:rPr>
                <w:rStyle w:val="Hyperlink"/>
                <w:noProof/>
              </w:rPr>
              <w:t>Uninstalling the DAF server</w:t>
            </w:r>
            <w:r w:rsidR="006124FE">
              <w:rPr>
                <w:noProof/>
                <w:webHidden/>
              </w:rPr>
              <w:tab/>
            </w:r>
            <w:r w:rsidR="006124FE">
              <w:rPr>
                <w:noProof/>
                <w:webHidden/>
              </w:rPr>
              <w:fldChar w:fldCharType="begin"/>
            </w:r>
            <w:r w:rsidR="006124FE">
              <w:rPr>
                <w:noProof/>
                <w:webHidden/>
              </w:rPr>
              <w:instrText xml:space="preserve"> PAGEREF _Toc311402456 \h </w:instrText>
            </w:r>
            <w:r w:rsidR="006124FE">
              <w:rPr>
                <w:noProof/>
                <w:webHidden/>
              </w:rPr>
            </w:r>
            <w:r w:rsidR="006124FE">
              <w:rPr>
                <w:noProof/>
                <w:webHidden/>
              </w:rPr>
              <w:fldChar w:fldCharType="separate"/>
            </w:r>
            <w:r w:rsidR="006124FE">
              <w:rPr>
                <w:noProof/>
                <w:webHidden/>
              </w:rPr>
              <w:t>35</w:t>
            </w:r>
            <w:r w:rsidR="006124FE">
              <w:rPr>
                <w:noProof/>
                <w:webHidden/>
              </w:rPr>
              <w:fldChar w:fldCharType="end"/>
            </w:r>
          </w:hyperlink>
        </w:p>
        <w:p w:rsidR="006124FE" w:rsidRDefault="00E42630">
          <w:pPr>
            <w:pStyle w:val="TOC2"/>
            <w:tabs>
              <w:tab w:val="right" w:leader="dot" w:pos="10070"/>
            </w:tabs>
            <w:rPr>
              <w:rFonts w:asciiTheme="minorHAnsi" w:hAnsiTheme="minorHAnsi"/>
              <w:noProof/>
              <w:sz w:val="22"/>
              <w:lang w:val="en-GB" w:eastAsia="en-GB"/>
            </w:rPr>
          </w:pPr>
          <w:hyperlink w:anchor="_Toc311402457" w:history="1">
            <w:r w:rsidR="006124FE" w:rsidRPr="00B543F2">
              <w:rPr>
                <w:rStyle w:val="Hyperlink"/>
                <w:noProof/>
              </w:rPr>
              <w:t>Uninstalling the DAF agent</w:t>
            </w:r>
            <w:r w:rsidR="006124FE">
              <w:rPr>
                <w:noProof/>
                <w:webHidden/>
              </w:rPr>
              <w:tab/>
            </w:r>
            <w:r w:rsidR="006124FE">
              <w:rPr>
                <w:noProof/>
                <w:webHidden/>
              </w:rPr>
              <w:fldChar w:fldCharType="begin"/>
            </w:r>
            <w:r w:rsidR="006124FE">
              <w:rPr>
                <w:noProof/>
                <w:webHidden/>
              </w:rPr>
              <w:instrText xml:space="preserve"> PAGEREF _Toc311402457 \h </w:instrText>
            </w:r>
            <w:r w:rsidR="006124FE">
              <w:rPr>
                <w:noProof/>
                <w:webHidden/>
              </w:rPr>
            </w:r>
            <w:r w:rsidR="006124FE">
              <w:rPr>
                <w:noProof/>
                <w:webHidden/>
              </w:rPr>
              <w:fldChar w:fldCharType="separate"/>
            </w:r>
            <w:r w:rsidR="006124FE">
              <w:rPr>
                <w:noProof/>
                <w:webHidden/>
              </w:rPr>
              <w:t>35</w:t>
            </w:r>
            <w:r w:rsidR="006124FE">
              <w:rPr>
                <w:noProof/>
                <w:webHidden/>
              </w:rPr>
              <w:fldChar w:fldCharType="end"/>
            </w:r>
          </w:hyperlink>
        </w:p>
        <w:p w:rsidR="00CB7373" w:rsidRDefault="00CB7373">
          <w:r>
            <w:rPr>
              <w:b/>
              <w:bCs/>
              <w:noProof/>
            </w:rPr>
            <w:fldChar w:fldCharType="end"/>
          </w:r>
        </w:p>
      </w:sdtContent>
    </w:sdt>
    <w:p w:rsidR="00D1613B" w:rsidRDefault="00D1613B" w:rsidP="007857CF">
      <w:pPr>
        <w:pStyle w:val="Heading1"/>
      </w:pPr>
    </w:p>
    <w:p w:rsidR="00D1613B" w:rsidRDefault="00D1613B">
      <w:pPr>
        <w:rPr>
          <w:rFonts w:asciiTheme="majorHAnsi" w:eastAsiaTheme="majorEastAsia" w:hAnsiTheme="majorHAnsi" w:cstheme="majorBidi"/>
          <w:bCs/>
          <w:i/>
          <w:color w:val="6076B4" w:themeColor="accent1"/>
          <w:sz w:val="32"/>
          <w:szCs w:val="32"/>
        </w:rPr>
      </w:pPr>
      <w:r>
        <w:br w:type="page"/>
      </w:r>
    </w:p>
    <w:p w:rsidR="00CD6DB7" w:rsidRDefault="007857CF" w:rsidP="007857CF">
      <w:pPr>
        <w:pStyle w:val="Heading1"/>
      </w:pPr>
      <w:bookmarkStart w:id="0" w:name="_Toc311402414"/>
      <w:r>
        <w:lastRenderedPageBreak/>
        <w:t>Introduction</w:t>
      </w:r>
      <w:bookmarkEnd w:id="0"/>
    </w:p>
    <w:p w:rsidR="007857CF" w:rsidRDefault="007857CF" w:rsidP="007857CF"/>
    <w:p w:rsidR="009D1E49" w:rsidRDefault="007857CF" w:rsidP="007857CF">
      <w:r>
        <w:t xml:space="preserve">DAF is an automation </w:t>
      </w:r>
      <w:r w:rsidR="00B67FDD">
        <w:t xml:space="preserve">framework for executing test scenarios against software or </w:t>
      </w:r>
      <w:r w:rsidR="00D74DBE">
        <w:t>hardware components in a</w:t>
      </w:r>
      <w:r w:rsidR="006F26E9">
        <w:t xml:space="preserve"> </w:t>
      </w:r>
      <w:r w:rsidR="00B67FDD">
        <w:t xml:space="preserve">system under test.  </w:t>
      </w:r>
      <w:r w:rsidR="00D74DBE">
        <w:t>DAF can be applied to the testing of database servers, web servers, storage subsystems, storage area networks, information systems, client – server and peer to peer systems – in fact, DAF is applicable to any general configuration of computers that is being used to perform a set of tasks.</w:t>
      </w:r>
    </w:p>
    <w:p w:rsidR="007857CF" w:rsidRDefault="00B67FDD" w:rsidP="007857CF">
      <w:r>
        <w:t>DA</w:t>
      </w:r>
      <w:r w:rsidR="00D74DBE">
        <w:t>F has capabilities to</w:t>
      </w:r>
      <w:r>
        <w:t>:</w:t>
      </w:r>
    </w:p>
    <w:p w:rsidR="006124FE" w:rsidRDefault="007857CF" w:rsidP="007857CF">
      <w:pPr>
        <w:pStyle w:val="ListParagraph"/>
        <w:numPr>
          <w:ilvl w:val="0"/>
          <w:numId w:val="1"/>
        </w:numPr>
        <w:spacing w:after="200" w:line="276" w:lineRule="auto"/>
        <w:rPr>
          <w:sz w:val="20"/>
          <w:szCs w:val="20"/>
        </w:rPr>
      </w:pPr>
      <w:r w:rsidRPr="00D1613B">
        <w:rPr>
          <w:sz w:val="20"/>
          <w:szCs w:val="20"/>
        </w:rPr>
        <w:t>Manage a large number of test machines, including test hosts, switches</w:t>
      </w:r>
      <w:r w:rsidR="006124FE">
        <w:rPr>
          <w:sz w:val="20"/>
          <w:szCs w:val="20"/>
        </w:rPr>
        <w:t xml:space="preserve">, controllers, clusters </w:t>
      </w:r>
      <w:proofErr w:type="spellStart"/>
      <w:r w:rsidR="006124FE">
        <w:rPr>
          <w:sz w:val="20"/>
          <w:szCs w:val="20"/>
        </w:rPr>
        <w:t>etc</w:t>
      </w:r>
      <w:proofErr w:type="spellEnd"/>
      <w:r w:rsidR="006124FE">
        <w:rPr>
          <w:sz w:val="20"/>
          <w:szCs w:val="20"/>
        </w:rPr>
        <w:t xml:space="preserve"> </w:t>
      </w:r>
    </w:p>
    <w:p w:rsidR="007857CF" w:rsidRPr="00D1613B" w:rsidRDefault="006124FE" w:rsidP="007857CF">
      <w:pPr>
        <w:pStyle w:val="ListParagraph"/>
        <w:numPr>
          <w:ilvl w:val="0"/>
          <w:numId w:val="1"/>
        </w:numPr>
        <w:spacing w:after="200" w:line="276" w:lineRule="auto"/>
        <w:rPr>
          <w:sz w:val="20"/>
          <w:szCs w:val="20"/>
        </w:rPr>
      </w:pPr>
      <w:r>
        <w:rPr>
          <w:sz w:val="20"/>
          <w:szCs w:val="20"/>
        </w:rPr>
        <w:t>S</w:t>
      </w:r>
      <w:r w:rsidR="007857CF" w:rsidRPr="00D1613B">
        <w:rPr>
          <w:sz w:val="20"/>
          <w:szCs w:val="20"/>
        </w:rPr>
        <w:t>equence jobs on a single machine and terminate the sequence if a job fails</w:t>
      </w:r>
    </w:p>
    <w:p w:rsidR="006F26E9" w:rsidRPr="006F26E9" w:rsidRDefault="007857CF" w:rsidP="00BA55A0">
      <w:pPr>
        <w:pStyle w:val="ListParagraph"/>
        <w:numPr>
          <w:ilvl w:val="0"/>
          <w:numId w:val="1"/>
        </w:numPr>
        <w:spacing w:after="200" w:line="276" w:lineRule="auto"/>
      </w:pPr>
      <w:r w:rsidRPr="006F26E9">
        <w:rPr>
          <w:sz w:val="20"/>
          <w:szCs w:val="20"/>
        </w:rPr>
        <w:t>Run multiple, concurrent jobs on various test hosts</w:t>
      </w:r>
    </w:p>
    <w:p w:rsidR="006F26E9" w:rsidRDefault="006F26E9" w:rsidP="007857CF">
      <w:pPr>
        <w:pStyle w:val="ListParagraph"/>
        <w:numPr>
          <w:ilvl w:val="0"/>
          <w:numId w:val="1"/>
        </w:numPr>
        <w:spacing w:after="200" w:line="276" w:lineRule="auto"/>
        <w:rPr>
          <w:sz w:val="20"/>
          <w:szCs w:val="20"/>
        </w:rPr>
      </w:pPr>
      <w:r>
        <w:rPr>
          <w:sz w:val="20"/>
          <w:szCs w:val="20"/>
        </w:rPr>
        <w:t>Capture and transfer</w:t>
      </w:r>
      <w:r w:rsidR="007857CF" w:rsidRPr="006F26E9">
        <w:rPr>
          <w:sz w:val="20"/>
          <w:szCs w:val="20"/>
        </w:rPr>
        <w:t xml:space="preserve"> the log output from each job</w:t>
      </w:r>
      <w:r>
        <w:rPr>
          <w:sz w:val="20"/>
          <w:szCs w:val="20"/>
        </w:rPr>
        <w:t xml:space="preserve"> to a central repository</w:t>
      </w:r>
    </w:p>
    <w:p w:rsidR="00B67FDD" w:rsidRDefault="006F26E9" w:rsidP="006F26E9">
      <w:pPr>
        <w:pStyle w:val="ListParagraph"/>
        <w:numPr>
          <w:ilvl w:val="0"/>
          <w:numId w:val="1"/>
        </w:numPr>
        <w:spacing w:after="200" w:line="276" w:lineRule="auto"/>
      </w:pPr>
      <w:r w:rsidRPr="006F26E9">
        <w:rPr>
          <w:sz w:val="20"/>
          <w:szCs w:val="20"/>
        </w:rPr>
        <w:t>K</w:t>
      </w:r>
      <w:r w:rsidR="007857CF" w:rsidRPr="006F26E9">
        <w:rPr>
          <w:sz w:val="20"/>
          <w:szCs w:val="20"/>
        </w:rPr>
        <w:t>eep an audit log</w:t>
      </w:r>
      <w:r w:rsidRPr="006F26E9">
        <w:rPr>
          <w:sz w:val="20"/>
          <w:szCs w:val="20"/>
        </w:rPr>
        <w:t xml:space="preserve"> of what tests were run, whether they</w:t>
      </w:r>
      <w:r w:rsidR="007857CF" w:rsidRPr="006F26E9">
        <w:rPr>
          <w:sz w:val="20"/>
          <w:szCs w:val="20"/>
        </w:rPr>
        <w:t xml:space="preserve"> passed</w:t>
      </w:r>
      <w:r w:rsidRPr="006F26E9">
        <w:rPr>
          <w:sz w:val="20"/>
          <w:szCs w:val="20"/>
        </w:rPr>
        <w:t xml:space="preserve"> or failed, what hardware configurations and software levels were used</w:t>
      </w:r>
      <w:r w:rsidR="007857CF" w:rsidRPr="006F26E9">
        <w:rPr>
          <w:sz w:val="20"/>
          <w:szCs w:val="20"/>
        </w:rPr>
        <w:t xml:space="preserve"> and which log files belong to which test.</w:t>
      </w:r>
    </w:p>
    <w:p w:rsidR="00D74DBE" w:rsidRDefault="000F1448">
      <w:r>
        <w:fldChar w:fldCharType="begin"/>
      </w:r>
      <w:r>
        <w:instrText xml:space="preserve"> REF _Ref306304658 \h </w:instrText>
      </w:r>
      <w:r>
        <w:fldChar w:fldCharType="separate"/>
      </w:r>
      <w:r w:rsidR="006565CD">
        <w:t xml:space="preserve">Figure </w:t>
      </w:r>
      <w:r w:rsidR="006565CD">
        <w:rPr>
          <w:noProof/>
        </w:rPr>
        <w:t>1</w:t>
      </w:r>
      <w:r>
        <w:fldChar w:fldCharType="end"/>
      </w:r>
      <w:r>
        <w:t xml:space="preserve"> on page </w:t>
      </w:r>
      <w:r>
        <w:fldChar w:fldCharType="begin"/>
      </w:r>
      <w:r>
        <w:instrText xml:space="preserve"> PAGEREF _Ref306304645 \h </w:instrText>
      </w:r>
      <w:r>
        <w:fldChar w:fldCharType="separate"/>
      </w:r>
      <w:r w:rsidR="006565CD">
        <w:rPr>
          <w:noProof/>
        </w:rPr>
        <w:t>4</w:t>
      </w:r>
      <w:r>
        <w:fldChar w:fldCharType="end"/>
      </w:r>
      <w:r>
        <w:t xml:space="preserve"> shows a generic DAF configuration. </w:t>
      </w:r>
      <w:r w:rsidR="001D4C39">
        <w:t xml:space="preserve">  This consists of a number of test s</w:t>
      </w:r>
      <w:r>
        <w:t>tands and a central DAF server.   The DAF server</w:t>
      </w:r>
      <w:r w:rsidR="00D74DBE">
        <w:t xml:space="preserve"> machine</w:t>
      </w:r>
      <w:r>
        <w:t xml:space="preserve"> contains an SQL database, a Web server and </w:t>
      </w:r>
      <w:r w:rsidR="001D4C39">
        <w:t>the DAF server itself – this</w:t>
      </w:r>
      <w:r>
        <w:t xml:space="preserve"> is used to control the DAF agents in the</w:t>
      </w:r>
      <w:r w:rsidR="001D4C39">
        <w:t xml:space="preserve"> individual test hosts in each test s</w:t>
      </w:r>
      <w:r>
        <w:t xml:space="preserve">tand.  Testers use </w:t>
      </w:r>
      <w:r w:rsidR="002A0F53">
        <w:t xml:space="preserve">a Web browser </w:t>
      </w:r>
      <w:r>
        <w:t>to communicate with the DA</w:t>
      </w:r>
      <w:r w:rsidR="002A0F53">
        <w:t xml:space="preserve">F server via the Web server.  Typically a tester will </w:t>
      </w:r>
      <w:r w:rsidR="001D4C39">
        <w:t xml:space="preserve">ask the DAF server to run a test scenario on a particular test stand.  To do this, the DAF server contacts the appropriate DAF agents in the test stand and these agents run the testcases associated with the scenario on the test hosts in the test stand.   The results of each testcase are collected by each agent and communicated back to the DAF server where they are stored in a central SQL database. </w:t>
      </w:r>
      <w:r w:rsidR="00D74DBE">
        <w:t xml:space="preserve"> Any logs produced by the testcase (</w:t>
      </w:r>
      <w:proofErr w:type="spellStart"/>
      <w:r w:rsidR="00D74DBE">
        <w:t>eg</w:t>
      </w:r>
      <w:proofErr w:type="spellEnd"/>
      <w:r w:rsidR="00D74DBE">
        <w:t xml:space="preserve"> </w:t>
      </w:r>
      <w:proofErr w:type="spellStart"/>
      <w:r w:rsidR="00D74DBE">
        <w:t>stdout</w:t>
      </w:r>
      <w:proofErr w:type="spellEnd"/>
      <w:r w:rsidR="00D74DBE">
        <w:t xml:space="preserve">, </w:t>
      </w:r>
      <w:proofErr w:type="spellStart"/>
      <w:r w:rsidR="00D74DBE">
        <w:t>stderr</w:t>
      </w:r>
      <w:proofErr w:type="spellEnd"/>
      <w:r w:rsidR="00D74DBE">
        <w:t xml:space="preserve">) are copied from the agents to a repository at the central DAF server.  If required, emails are sent to interested parties describing whether or not the scenario passed or failed. </w:t>
      </w:r>
      <w:r w:rsidR="001D4C39">
        <w:t xml:space="preserve"> The tester</w:t>
      </w:r>
      <w:r w:rsidR="00D74DBE">
        <w:t xml:space="preserve"> uses a web browser to communicate with the DAF server and examine the outcome of the.</w:t>
      </w:r>
    </w:p>
    <w:p w:rsidR="004F1824" w:rsidRDefault="001D4C39">
      <w:r>
        <w:t>DAF can run multiple concurr</w:t>
      </w:r>
      <w:r w:rsidR="0007435F">
        <w:t>ent test scenarios on one or more test stands and new scenarios may be started while existing scenarios are already running.  Existing scenarios may be cancelled before completion if desired.</w:t>
      </w:r>
    </w:p>
    <w:p w:rsidR="00D74DBE" w:rsidRDefault="00D74DBE">
      <w:r>
        <w:t xml:space="preserve">Sequences of scenarios may be chained together, and choice of next scenario in the sequence can be changed according to the success or failure of the previous scenario. </w:t>
      </w:r>
    </w:p>
    <w:p w:rsidR="00BA55A0" w:rsidRDefault="00BA55A0">
      <w:r>
        <w:fldChar w:fldCharType="begin"/>
      </w:r>
      <w:r>
        <w:instrText xml:space="preserve"> REF _Ref306301608 \h </w:instrText>
      </w:r>
      <w:r>
        <w:fldChar w:fldCharType="separate"/>
      </w:r>
      <w:r w:rsidR="006565CD">
        <w:t xml:space="preserve">Figure </w:t>
      </w:r>
      <w:r w:rsidR="006565CD">
        <w:rPr>
          <w:noProof/>
        </w:rPr>
        <w:t>2</w:t>
      </w:r>
      <w:r>
        <w:fldChar w:fldCharType="end"/>
      </w:r>
      <w:r>
        <w:t xml:space="preserve"> on page </w:t>
      </w:r>
      <w:r>
        <w:fldChar w:fldCharType="begin"/>
      </w:r>
      <w:r>
        <w:instrText xml:space="preserve"> PAGEREF _Ref306301621 \h </w:instrText>
      </w:r>
      <w:r>
        <w:fldChar w:fldCharType="separate"/>
      </w:r>
      <w:r w:rsidR="006565CD">
        <w:rPr>
          <w:noProof/>
        </w:rPr>
        <w:t>5</w:t>
      </w:r>
      <w:r>
        <w:fldChar w:fldCharType="end"/>
      </w:r>
      <w:r>
        <w:t xml:space="preserve"> shows </w:t>
      </w:r>
      <w:r w:rsidR="001C5E8A">
        <w:t xml:space="preserve">a more detailed view of </w:t>
      </w:r>
      <w:r w:rsidR="00D74DBE">
        <w:t>a DAF configuration containing</w:t>
      </w:r>
      <w:r>
        <w:t xml:space="preserve"> just a single Test Stand.</w:t>
      </w:r>
    </w:p>
    <w:p w:rsidR="008559EA" w:rsidRDefault="0049502E">
      <w:r>
        <w:rPr>
          <w:noProof/>
          <w:lang w:val="en-GB" w:eastAsia="en-GB"/>
        </w:rPr>
        <w:lastRenderedPageBreak/>
        <mc:AlternateContent>
          <mc:Choice Requires="wpc">
            <w:drawing>
              <wp:inline distT="0" distB="0" distL="0" distR="0" wp14:anchorId="24A8DC26" wp14:editId="7D125759">
                <wp:extent cx="5486400" cy="4222143"/>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4" name="Rounded Rectangle 124"/>
                        <wps:cNvSpPr/>
                        <wps:spPr>
                          <a:xfrm>
                            <a:off x="458297" y="666856"/>
                            <a:ext cx="994410" cy="36512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64" name="Rounded Rectangle 64"/>
                        <wps:cNvSpPr/>
                        <wps:spPr>
                          <a:xfrm>
                            <a:off x="2537645" y="421138"/>
                            <a:ext cx="1276350" cy="3716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DAF 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67" name="Straight Connector 67"/>
                        <wps:cNvCnPr/>
                        <wps:spPr>
                          <a:xfrm>
                            <a:off x="1666701" y="1031834"/>
                            <a:ext cx="564735" cy="141"/>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87" name="Oval 87"/>
                        <wps:cNvSpPr/>
                        <wps:spPr>
                          <a:xfrm>
                            <a:off x="4142629" y="1031975"/>
                            <a:ext cx="1033669" cy="636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3813995" y="1349548"/>
                            <a:ext cx="328634" cy="667"/>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0" name="Rounded Rectangle 90"/>
                        <wps:cNvSpPr/>
                        <wps:spPr>
                          <a:xfrm>
                            <a:off x="2537645" y="792848"/>
                            <a:ext cx="1276350" cy="3708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SQL database</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18" name="Rounded Rectangle 118"/>
                        <wps:cNvSpPr/>
                        <wps:spPr>
                          <a:xfrm>
                            <a:off x="2537645" y="1163604"/>
                            <a:ext cx="1276350" cy="37020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Webserver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95" name="Rounded Rectangle 95"/>
                        <wps:cNvSpPr/>
                        <wps:spPr>
                          <a:xfrm>
                            <a:off x="2231437" y="47708"/>
                            <a:ext cx="1728314" cy="1741323"/>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ounded Rectangle 122"/>
                        <wps:cNvSpPr/>
                        <wps:spPr>
                          <a:xfrm>
                            <a:off x="373132" y="1232158"/>
                            <a:ext cx="1119331" cy="55689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Rounded Rectangle 123"/>
                        <wps:cNvSpPr/>
                        <wps:spPr>
                          <a:xfrm>
                            <a:off x="394685" y="610550"/>
                            <a:ext cx="994410" cy="36576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89" name="Rounded Rectangle 89"/>
                        <wps:cNvSpPr/>
                        <wps:spPr>
                          <a:xfrm>
                            <a:off x="309521" y="548340"/>
                            <a:ext cx="994493" cy="36606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DAF Agent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25" name="Rounded Rectangle 125"/>
                        <wps:cNvSpPr/>
                        <wps:spPr>
                          <a:xfrm>
                            <a:off x="92536" y="179959"/>
                            <a:ext cx="1574165" cy="1799916"/>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692"/>
                        <wps:cNvSpPr txBox="1"/>
                        <wps:spPr>
                          <a:xfrm>
                            <a:off x="373132" y="219349"/>
                            <a:ext cx="1049020" cy="2781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2630" w:rsidRDefault="00E42630" w:rsidP="0049502E">
                              <w:pPr>
                                <w:pStyle w:val="NormalWeb"/>
                                <w:spacing w:before="0" w:beforeAutospacing="0" w:after="200" w:afterAutospacing="0" w:line="276" w:lineRule="auto"/>
                              </w:pPr>
                              <w:r>
                                <w:rPr>
                                  <w:rFonts w:ascii="Calibri" w:eastAsia="HGMinchoB" w:hAnsi="Calibri"/>
                                  <w:sz w:val="22"/>
                                  <w:szCs w:val="22"/>
                                  <w:lang w:val="en-US"/>
                                </w:rPr>
                                <w:t>Test Stand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Rounded Rectangle 127"/>
                        <wps:cNvSpPr/>
                        <wps:spPr>
                          <a:xfrm>
                            <a:off x="488777" y="2615115"/>
                            <a:ext cx="994410" cy="36449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28" name="Rounded Rectangle 128"/>
                        <wps:cNvSpPr/>
                        <wps:spPr>
                          <a:xfrm>
                            <a:off x="403687" y="3180265"/>
                            <a:ext cx="1118870" cy="55626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Rounded Rectangle 129"/>
                        <wps:cNvSpPr/>
                        <wps:spPr>
                          <a:xfrm>
                            <a:off x="425277" y="2558600"/>
                            <a:ext cx="994410" cy="36512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30" name="Rounded Rectangle 130"/>
                        <wps:cNvSpPr/>
                        <wps:spPr>
                          <a:xfrm>
                            <a:off x="340187" y="2496370"/>
                            <a:ext cx="994410" cy="36576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DAF Agent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31" name="Rounded Rectangle 131"/>
                        <wps:cNvSpPr/>
                        <wps:spPr>
                          <a:xfrm>
                            <a:off x="123017" y="2128070"/>
                            <a:ext cx="1574165" cy="179959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ascii="Calibri" w:hAnsi="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Text Box 692"/>
                        <wps:cNvSpPr txBox="1"/>
                        <wps:spPr>
                          <a:xfrm>
                            <a:off x="403687" y="2167440"/>
                            <a:ext cx="1049020" cy="27749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2630" w:rsidRDefault="00E42630" w:rsidP="0049502E">
                              <w:pPr>
                                <w:pStyle w:val="NormalWeb"/>
                                <w:spacing w:before="0" w:beforeAutospacing="0" w:after="200" w:afterAutospacing="0" w:line="276" w:lineRule="auto"/>
                              </w:pPr>
                              <w:r>
                                <w:rPr>
                                  <w:rFonts w:ascii="Calibri" w:eastAsia="HGMinchoB" w:hAnsi="Calibri"/>
                                  <w:sz w:val="22"/>
                                  <w:szCs w:val="22"/>
                                  <w:lang w:val="en-US"/>
                                </w:rPr>
                                <w:t>Test Stand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Rounded Rectangle 133"/>
                        <wps:cNvSpPr/>
                        <wps:spPr>
                          <a:xfrm>
                            <a:off x="2231436" y="2614314"/>
                            <a:ext cx="994410" cy="36385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34" name="Rounded Rectangle 134"/>
                        <wps:cNvSpPr/>
                        <wps:spPr>
                          <a:xfrm>
                            <a:off x="2146346" y="3179464"/>
                            <a:ext cx="1118870" cy="55562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Rounded Rectangle 135"/>
                        <wps:cNvSpPr/>
                        <wps:spPr>
                          <a:xfrm>
                            <a:off x="2167936" y="2557799"/>
                            <a:ext cx="994410" cy="36449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36" name="Rounded Rectangle 136"/>
                        <wps:cNvSpPr/>
                        <wps:spPr>
                          <a:xfrm>
                            <a:off x="2082846" y="2495569"/>
                            <a:ext cx="994410" cy="36512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DAF Agent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37" name="Rounded Rectangle 137"/>
                        <wps:cNvSpPr/>
                        <wps:spPr>
                          <a:xfrm>
                            <a:off x="1865676" y="2127904"/>
                            <a:ext cx="1574165" cy="1798955"/>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ascii="Calibri" w:hAnsi="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Text Box 692"/>
                        <wps:cNvSpPr txBox="1"/>
                        <wps:spPr>
                          <a:xfrm>
                            <a:off x="2146346" y="2167274"/>
                            <a:ext cx="1049020" cy="27686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2630" w:rsidRDefault="00E42630" w:rsidP="0049502E">
                              <w:pPr>
                                <w:pStyle w:val="NormalWeb"/>
                                <w:spacing w:before="0" w:beforeAutospacing="0" w:after="200" w:afterAutospacing="0" w:line="276" w:lineRule="auto"/>
                              </w:pPr>
                              <w:r>
                                <w:rPr>
                                  <w:rFonts w:ascii="Calibri" w:eastAsia="HGMinchoB" w:hAnsi="Calibri"/>
                                  <w:sz w:val="22"/>
                                  <w:szCs w:val="22"/>
                                  <w:lang w:val="en-US"/>
                                </w:rPr>
                                <w:t>Test Stand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Rounded Rectangle 139"/>
                        <wps:cNvSpPr/>
                        <wps:spPr>
                          <a:xfrm>
                            <a:off x="3987357" y="2614148"/>
                            <a:ext cx="994410" cy="36385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40" name="Rounded Rectangle 140"/>
                        <wps:cNvSpPr/>
                        <wps:spPr>
                          <a:xfrm>
                            <a:off x="3902267" y="3179298"/>
                            <a:ext cx="1118870" cy="55562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Rounded Rectangle 141"/>
                        <wps:cNvSpPr/>
                        <wps:spPr>
                          <a:xfrm>
                            <a:off x="3923857" y="2557633"/>
                            <a:ext cx="994410" cy="36449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42" name="Rounded Rectangle 142"/>
                        <wps:cNvSpPr/>
                        <wps:spPr>
                          <a:xfrm>
                            <a:off x="3838767" y="2495403"/>
                            <a:ext cx="994410" cy="36512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eastAsia="Calibri"/>
                                  <w:sz w:val="22"/>
                                  <w:szCs w:val="22"/>
                                </w:rPr>
                                <w:t xml:space="preserve">DAF Agent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43" name="Rounded Rectangle 143"/>
                        <wps:cNvSpPr/>
                        <wps:spPr>
                          <a:xfrm>
                            <a:off x="3621597" y="2127738"/>
                            <a:ext cx="1574165" cy="1798955"/>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9502E">
                              <w:pPr>
                                <w:pStyle w:val="NormalWeb"/>
                                <w:spacing w:before="0" w:beforeAutospacing="0" w:after="200" w:afterAutospacing="0" w:line="276" w:lineRule="auto"/>
                              </w:pPr>
                              <w:r>
                                <w:rPr>
                                  <w:rFonts w:ascii="Calibri" w:hAnsi="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Text Box 692"/>
                        <wps:cNvSpPr txBox="1"/>
                        <wps:spPr>
                          <a:xfrm>
                            <a:off x="3902267" y="2167108"/>
                            <a:ext cx="1049020" cy="27686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2630" w:rsidRDefault="00E42630" w:rsidP="0049502E">
                              <w:pPr>
                                <w:pStyle w:val="NormalWeb"/>
                                <w:spacing w:before="0" w:beforeAutospacing="0" w:after="200" w:afterAutospacing="0" w:line="276" w:lineRule="auto"/>
                              </w:pPr>
                              <w:r>
                                <w:rPr>
                                  <w:rFonts w:ascii="Calibri" w:eastAsia="HGMinchoB" w:hAnsi="Calibri"/>
                                  <w:sz w:val="22"/>
                                  <w:szCs w:val="22"/>
                                  <w:lang w:val="en-US"/>
                                </w:rPr>
                                <w:t>Test Stand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Straight Connector 145"/>
                        <wps:cNvCnPr/>
                        <wps:spPr>
                          <a:xfrm>
                            <a:off x="1986483" y="1934644"/>
                            <a:ext cx="2307222" cy="0"/>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1986750" y="1031845"/>
                            <a:ext cx="0" cy="902634"/>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H="1">
                            <a:off x="2537645" y="1913501"/>
                            <a:ext cx="3525" cy="214388"/>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flipH="1">
                            <a:off x="4303552" y="1913927"/>
                            <a:ext cx="3175" cy="213995"/>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flipH="1">
                            <a:off x="1590262" y="1913764"/>
                            <a:ext cx="396221" cy="252976"/>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4306727" y="1934626"/>
                            <a:ext cx="225517" cy="5"/>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4610662" y="1928954"/>
                            <a:ext cx="692858" cy="5499"/>
                          </a:xfrm>
                          <a:prstGeom prst="line">
                            <a:avLst/>
                          </a:prstGeom>
                          <a:ln w="34925">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55" name="Text Box 692"/>
                        <wps:cNvSpPr txBox="1"/>
                        <wps:spPr>
                          <a:xfrm>
                            <a:off x="2416855" y="103688"/>
                            <a:ext cx="1570502" cy="27749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2630" w:rsidRDefault="00E42630" w:rsidP="00D74DBE">
                              <w:pPr>
                                <w:pStyle w:val="NormalWeb"/>
                                <w:spacing w:before="0" w:beforeAutospacing="0" w:after="200" w:afterAutospacing="0" w:line="276" w:lineRule="auto"/>
                              </w:pPr>
                              <w:r>
                                <w:rPr>
                                  <w:rFonts w:ascii="Calibri" w:eastAsia="HGMinchoB" w:hAnsi="Calibri"/>
                                  <w:sz w:val="22"/>
                                  <w:szCs w:val="22"/>
                                  <w:lang w:val="en-US"/>
                                </w:rPr>
                                <w:t>DAF Server Machine Stand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26" editas="canvas" style="width:6in;height:332.45pt;mso-position-horizontal-relative:char;mso-position-vertical-relative:line" coordsize="54864,42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2221;visibility:visible;mso-wrap-style:square">
                  <v:fill o:detectmouseclick="t"/>
                  <v:path o:connecttype="none"/>
                </v:shape>
                <v:roundrect id="Rounded Rectangle 124" o:spid="_x0000_s1028" style="position:absolute;left:4582;top:6668;width:9945;height:3651;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ANH8AA&#10;AADcAAAADwAAAGRycy9kb3ducmV2LnhtbERPS4vCMBC+L/gfwgje1rRFFqlGEUXw4MUH7B6HZvrA&#10;ZlKaUeu/NwsLe5uP7znL9eBa9aA+NJ4NpNMEFHHhbcOVgetl/zkHFQTZYuuZDLwowHo1+lhibv2T&#10;T/Q4S6ViCIccDdQiXa51KGpyGKa+I45c6XuHEmFfadvjM4a7VmdJ8qUdNhwbauxoW1NxO9+dgay9&#10;/5RFupPvQ/kSnFfpkWVvzGQ8bBaghAb5F/+5DzbOz2bw+0y8QK/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8ANH8AAAADcAAAADwAAAAAAAAAAAAAAAACYAgAAZHJzL2Rvd25y&#10;ZXYueG1sUEsFBgAAAAAEAAQA9QAAAIUDA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64" o:spid="_x0000_s1029" style="position:absolute;left:25376;top:4211;width:12763;height:3716;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4xsEA&#10;AADbAAAADwAAAGRycy9kb3ducmV2LnhtbESPS4vCQBCE7wv+h6EFb+sksohERxFF8LAXH6DHJtN5&#10;YKYnZFqN/94RFvZYVNVX1GLVu0Y9qAu1ZwPpOAFFnHtbc2ngfNp9z0AFQbbYeCYDLwqwWg6+FphZ&#10;/+QDPY5SqgjhkKGBSqTNtA55RQ7D2LfE0St851Ci7EptO3xGuGv0JEmm2mHNcaHCljYV5bfj3RmY&#10;NPdrkadbueyLl+CsTH9ZdsaMhv16Dkqol//wX3tvDUx/4PMl/gC9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uMbBAAAA2wAAAA8AAAAAAAAAAAAAAAAAmAIAAGRycy9kb3du&#10;cmV2LnhtbFBLBQYAAAAABAAEAPUAAACGAw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DAF server</w:t>
                        </w:r>
                      </w:p>
                    </w:txbxContent>
                  </v:textbox>
                </v:roundrect>
                <v:line id="Straight Connector 67" o:spid="_x0000_s1030" style="position:absolute;visibility:visible;mso-wrap-style:square" from="16667,10318" to="22314,10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o028YAAADbAAAADwAAAGRycy9kb3ducmV2LnhtbESPS2vCQBSF94X+h+EWuqsTCz6IjiEI&#10;LS5q1USE7m4z1yQ0cydmRk3/facguDycx8eZJ71pxIU6V1tWMBxEIIgLq2suFezzt5cpCOeRNTaW&#10;ScEvOUgWjw9zjLW98o4umS9FGGEXo4LK+zaW0hUVGXQD2xIH72g7gz7IrpS6w2sYN418jaKxNFhz&#10;IFTY0rKi4ic7mwD5ypb5uk0/R7z72Bzev0/boj8p9fzUpzMQnnp/D9/aK61gPIH/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aNNvGAAAA2wAAAA8AAAAAAAAA&#10;AAAAAAAAoQIAAGRycy9kb3ducmV2LnhtbFBLBQYAAAAABAAEAPkAAACUAwAAAAA=&#10;" strokecolor="#a5a5a5 [2092]" strokeweight="2.75pt"/>
                <v:oval id="Oval 87" o:spid="_x0000_s1031" style="position:absolute;left:41426;top:10319;width:10336;height:6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9cEA&#10;AADbAAAADwAAAGRycy9kb3ducmV2LnhtbESPzarCMBSE94LvEI7gTlNFvFqNcvFScCX4t3B3aI5t&#10;tTkpTdT27Y0g3OUwM98wy3VjSvGk2hWWFYyGEQji1OqCMwWnYzKYgXAeWWNpmRS05GC96naWGGv7&#10;4j09Dz4TAcIuRgW591UspUtzMuiGtiIO3tXWBn2QdSZ1ja8AN6UcR9FUGiw4LORY0San9H54GAU0&#10;uczb5NwmJx67HVrXVn+3jVL9XvO7AOGp8f/hb3urFcx+4PMl/A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lyvXBAAAA2wAAAA8AAAAAAAAAAAAAAAAAmAIAAGRycy9kb3du&#10;cmV2LnhtbFBLBQYAAAAABAAEAPUAAACGAwAAAAA=&#10;" fillcolor="#6076b4 [3204]" strokecolor="#2c385d [1604]" strokeweight="2.25pt">
                  <v:textbox>
                    <w:txbxContent>
                      <w:p w:rsidR="00E42630" w:rsidRDefault="00E42630" w:rsidP="0049502E">
                        <w:pPr>
                          <w:jc w:val="center"/>
                        </w:pPr>
                        <w:r>
                          <w:t>Web Browser</w:t>
                        </w:r>
                      </w:p>
                    </w:txbxContent>
                  </v:textbox>
                </v:oval>
                <v:line id="Straight Connector 88" o:spid="_x0000_s1032" style="position:absolute;visibility:visible;mso-wrap-style:square" from="38139,13495" to="41426,1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jUrL4AAADbAAAADwAAAGRycy9kb3ducmV2LnhtbERPy4rCMBTdC/MP4Q6403RciHQaRUSH&#10;2Y0vHJeX5poUm5vSRFv/3iwEl4fzLha9q8Wd2lB5VvA1zkAQl15XbBQcD5vRDESIyBprz6TgQQEW&#10;849Bgbn2He/ovo9GpBAOOSqwMTa5lKG05DCMfUOcuItvHcYEWyN1i10Kd7WcZNlUOqw4NVhsaGWp&#10;vO5vTgGdLlvTXf/QeXe2h3+z/jlv1koNP/vlN4hIfXyLX+5frWCWxqYv6QfI+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eNSsvgAAANsAAAAPAAAAAAAAAAAAAAAAAKEC&#10;AABkcnMvZG93bnJldi54bWxQSwUGAAAAAAQABAD5AAAAjAMAAAAA&#10;" strokecolor="#234170 [2415]" strokeweight="3pt"/>
                <v:roundrect id="Rounded Rectangle 90" o:spid="_x0000_s1033" style="position:absolute;left:25376;top:7928;width:12763;height:370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O4r8A&#10;AADbAAAADwAAAGRycy9kb3ducmV2LnhtbERPS4vCMBC+C/sfwix407QeRLumRXYRPHhZFdzj0Ewf&#10;2ExKM2r99+aw4PHje2+K0XXqTkNoPRtI5wko4tLblmsD59NutgIVBNli55kMPClAkX9MNphZ/+Bf&#10;uh+lVjGEQ4YGGpE+0zqUDTkMc98TR67yg0OJcKi1HfARw12nF0my1A5bjg0N9vTdUHk93pyBRXf7&#10;q8r0Ry776im4qtMDy86Y6ee4/QIlNMpb/O/eWwPruD5+iT9A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ec7ivwAAANsAAAAPAAAAAAAAAAAAAAAAAJgCAABkcnMvZG93bnJl&#10;di54bWxQSwUGAAAAAAQABAD1AAAAhAM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SQL database</w:t>
                        </w:r>
                      </w:p>
                    </w:txbxContent>
                  </v:textbox>
                </v:roundrect>
                <v:roundrect id="Rounded Rectangle 118" o:spid="_x0000_s1034" style="position:absolute;left:25376;top:11636;width:12763;height:3702;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Np8IA&#10;AADcAAAADwAAAGRycy9kb3ducmV2LnhtbESPT2sCQQzF70K/w5CCN51dD0W2jiItggcvtYI9hp3s&#10;H9zJLDtR129vDkJvCe/lvV9WmzF05kZDaiM7yOcZGOIy+pZrB6ff3WwJJgmyxy4yOXhQgs36bbLC&#10;wsc7/9DtKLXREE4FOmhE+sLaVDYUMM1jT6xaFYeAoutQWz/gXcNDZxdZ9mEDtqwNDfb01VB5OV6D&#10;g0V3/avK/FvO++ohuKzzA8vOuen7uP0EIzTKv/l1vfeKnyutPqMT2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4c2nwgAAANwAAAAPAAAAAAAAAAAAAAAAAJgCAABkcnMvZG93&#10;bnJldi54bWxQSwUGAAAAAAQABAD1AAAAhwM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Webserver</w:t>
                        </w:r>
                      </w:p>
                    </w:txbxContent>
                  </v:textbox>
                </v:roundrect>
                <v:roundrect id="Rounded Rectangle 95" o:spid="_x0000_s1035" style="position:absolute;left:22314;top:477;width:17283;height:17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Ol8UA&#10;AADbAAAADwAAAGRycy9kb3ducmV2LnhtbESPT2vCQBTE70K/w/IK3nRTSYpGVykVoT2I+A88PrLP&#10;JDb7NmZXjf30XaHgcZiZ3zCTWWsqcaXGlZYVvPUjEMSZ1SXnCnbbRW8IwnlkjZVlUnAnB7PpS2eC&#10;qbY3XtN143MRIOxSVFB4X6dSuqwgg65va+LgHW1j0AfZ5FI3eAtwU8lBFL1LgyWHhQJr+iwo+9lc&#10;jAJ5OvLqIs/x9jeOl4v94Xue1IlS3df2YwzCU+uf4f/2l1YwSuDxJfw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46XxQAAANsAAAAPAAAAAAAAAAAAAAAAAJgCAABkcnMv&#10;ZG93bnJldi54bWxQSwUGAAAAAAQABAD1AAAAigMAAAAA&#10;" fillcolor="#6076b4 [3204]" strokecolor="#2c385d [1604]" strokeweight="2.25pt">
                  <v:fill opacity="0"/>
                </v:roundrect>
                <v:roundrect id="Rounded Rectangle 122" o:spid="_x0000_s1036" style="position:absolute;left:3731;top:12321;width:11193;height:5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ATg8AA&#10;AADcAAAADwAAAGRycy9kb3ducmV2LnhtbERPTYvCMBC9L/gfwgheFk03iEo1iruwi1etF29DM7bF&#10;ZlKatNZ/bxYEb/N4n7PZDbYWPbW+cqzha5aAIM6dqbjQcM5+pysQPiAbrB2Thgd52G1HHxtMjbvz&#10;kfpTKEQMYZ+ihjKEJpXS5yVZ9DPXEEfu6lqLIcK2kKbFewy3tVRJspAWK44NJTb0U1J+O3VWg1Lc&#10;/X03w+dheV48svmyz7pLr/VkPOzXIAIN4S1+uQ8mzlcK/p+JF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WATg8AAAADcAAAADwAAAAAAAAAAAAAAAACYAgAAZHJzL2Rvd25y&#10;ZXYueG1sUEsFBgAAAAAEAAQA9QAAAIUDAAAAAA==&#10;" fillcolor="#7096d2 [1951]" strokecolor="#2c385d [1604]" strokeweight="2.25pt">
                  <v:textbox>
                    <w:txbxContent>
                      <w:p w:rsidR="00E42630" w:rsidRDefault="00E42630"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v:textbox>
                </v:roundrect>
                <v:roundrect id="Rounded Rectangle 123" o:spid="_x0000_s1037" style="position:absolute;left:3946;top:6105;width:9944;height:365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Va8AA&#10;AADcAAAADwAAAGRycy9kb3ducmV2LnhtbERPS4vCMBC+L/gfwgje1rQVFqlGEUXw4MUH7B6HZvrA&#10;ZlKaUeu/NwsLe5uP7znL9eBa9aA+NJ4NpNMEFHHhbcOVgetl/zkHFQTZYuuZDLwowHo1+lhibv2T&#10;T/Q4S6ViCIccDdQiXa51KGpyGKa+I45c6XuHEmFfadvjM4a7VmdJ8qUdNhwbauxoW1NxO9+dgay9&#10;/5RFupPvQ/kSnFfpkWVvzGQ8bBaghAb5F/+5DzbOz2bw+0y8QK/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CmVa8AAAADcAAAADwAAAAAAAAAAAAAAAACYAgAAZHJzL2Rvd25y&#10;ZXYueG1sUEsFBgAAAAAEAAQA9QAAAIUDA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89" o:spid="_x0000_s1038" style="position:absolute;left:3095;top:5483;width:9945;height:3661;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xosEA&#10;AADbAAAADwAAAGRycy9kb3ducmV2LnhtbESPzYrCQBCE7wu+w9CCt3USD5KNjiKK4MGL7oIem0zn&#10;BzM9IdNqfHtnYWGPRVV9RS3Xg2vVg/rQeDaQThNQxIW3DVcGfr73nxmoIMgWW89k4EUB1qvRxxJz&#10;6598osdZKhUhHHI0UIt0udahqMlhmPqOOHql7x1KlH2lbY/PCHetniXJXDtsOC7U2NG2puJ2vjsD&#10;s/Z+LYt0J5dD+RLMqvTIsjdmMh42C1BCg/yH/9oHayD7gt8v8Qfo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a8aLBAAAA2wAAAA8AAAAAAAAAAAAAAAAAmAIAAGRycy9kb3du&#10;cmV2LnhtbFBLBQYAAAAABAAEAPUAAACGAw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DAF Agent </w:t>
                        </w:r>
                      </w:p>
                    </w:txbxContent>
                  </v:textbox>
                </v:roundrect>
                <v:roundrect id="Rounded Rectangle 125" o:spid="_x0000_s1039" style="position:absolute;left:925;top:1799;width:15742;height:179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KcMA&#10;AADcAAAADwAAAGRycy9kb3ducmV2LnhtbERPS2vCQBC+C/0PyxS86aaSSImuUloEPYj4Ao9Ddkyi&#10;2dmYXTX667sFobf5+J4znramEjdqXGlZwUc/AkGcWV1yrmC3nfU+QTiPrLGyTAoe5GA6eeuMMdX2&#10;zmu6bXwuQgi7FBUU3teplC4ryKDr25o4cEfbGPQBNrnUDd5DuKnkIIqG0mDJoaHAmr4Lys6bq1Eg&#10;T0deXeUl3j7jeDnbHxY/SZ0o1X1vv0YgPLX+X/xyz3WYP0jg75lwgZ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iKcMAAADcAAAADwAAAAAAAAAAAAAAAACYAgAAZHJzL2Rv&#10;d25yZXYueG1sUEsFBgAAAAAEAAQA9QAAAIgDAAAAAA==&#10;" fillcolor="#6076b4 [3204]" strokecolor="#2c385d [1604]" strokeweight="2.25pt">
                  <v:fill opacity="0"/>
                  <v:textbox>
                    <w:txbxContent>
                      <w:p w:rsidR="00E42630" w:rsidRDefault="00E42630" w:rsidP="0049502E">
                        <w:pPr>
                          <w:rPr>
                            <w:rFonts w:eastAsia="Times New Roman"/>
                          </w:rPr>
                        </w:pPr>
                      </w:p>
                    </w:txbxContent>
                  </v:textbox>
                </v:roundrect>
                <v:shapetype id="_x0000_t202" coordsize="21600,21600" o:spt="202" path="m,l,21600r21600,l21600,xe">
                  <v:stroke joinstyle="miter"/>
                  <v:path gradientshapeok="t" o:connecttype="rect"/>
                </v:shapetype>
                <v:shape id="Text Box 692" o:spid="_x0000_s1040" type="#_x0000_t202" style="position:absolute;left:3731;top:2193;width:1049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fyFsUA&#10;AADcAAAADwAAAGRycy9kb3ducmV2LnhtbERPTWsCMRC9F/wPYQRvNaugyNYoRVsQbC21HvQ2bMbd&#10;1M1kTVLd+uubQqG3ebzPmc5bW4sL+WAcKxj0MxDEhdOGSwW7j+f7CYgQkTXWjknBNwWYzzp3U8y1&#10;u/I7XbaxFCmEQ44KqhibXMpQVGQx9F1DnLij8xZjgr6U2uM1hdtaDrNsLC0aTg0VNrSoqDhtv6yC&#10;l/P+bfS53O/qyea2ejWFN4entVK9bvv4ACJSG//Ff+6VTvOHY/h9Jl0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IWxQAAANwAAAAPAAAAAAAAAAAAAAAAAJgCAABkcnMv&#10;ZG93bnJldi54bWxQSwUGAAAAAAQABAD1AAAAigMAAAAA&#10;" fillcolor="white [3201]" stroked="f" strokeweight=".5pt">
                  <v:fill opacity="0"/>
                  <v:textbox>
                    <w:txbxContent>
                      <w:p w:rsidR="00E42630" w:rsidRDefault="00E42630" w:rsidP="0049502E">
                        <w:pPr>
                          <w:pStyle w:val="NormalWeb"/>
                          <w:spacing w:before="0" w:beforeAutospacing="0" w:after="200" w:afterAutospacing="0" w:line="276" w:lineRule="auto"/>
                        </w:pPr>
                        <w:r>
                          <w:rPr>
                            <w:rFonts w:ascii="Calibri" w:eastAsia="HGMinchoB" w:hAnsi="Calibri"/>
                            <w:sz w:val="22"/>
                            <w:szCs w:val="22"/>
                            <w:lang w:val="en-US"/>
                          </w:rPr>
                          <w:t>Test Stand</w:t>
                        </w:r>
                      </w:p>
                    </w:txbxContent>
                  </v:textbox>
                </v:shape>
                <v:roundrect id="Rounded Rectangle 127" o:spid="_x0000_s1041" style="position:absolute;left:4887;top:26151;width:9944;height:3645;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TaMAA&#10;AADcAAAADwAAAGRycy9kb3ducmV2LnhtbERPS4vCMBC+L/gfwgje1rQ9uFKNIorgwYsP2D0OzfSB&#10;zaQ0o9Z/bxYW9jYf33OW68G16kF9aDwbSKcJKOLC24YrA9fL/nMOKgiyxdYzGXhRgPVq9LHE3Pon&#10;n+hxlkrFEA45GqhFulzrUNTkMEx9Rxy50vcOJcK+0rbHZwx3rc6SZKYdNhwbauxoW1NxO9+dgay9&#10;/5RFupPvQ/kSnFfpkWVvzGQ8bBaghAb5F/+5DzbOz77g95l4gV6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KTaMAAAADcAAAADwAAAAAAAAAAAAAAAACYAgAAZHJzL2Rvd25y&#10;ZXYueG1sUEsFBgAAAAAEAAQA9QAAAIUDA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28" o:spid="_x0000_s1042" style="position:absolute;left:4036;top:31802;width:11189;height:556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gkacQA&#10;AADcAAAADwAAAGRycy9kb3ducmV2LnhtbESPQWvDMAyF74X9B6NBL2V1FkY7sjhlG7T02qaX3USs&#10;JWGxHGInTf99dRj0JvGe3vuU72bXqYmG0Ho28LpOQBFX3rZcG7iU+5d3UCEiW+w8k4EbBdgVT4sc&#10;M+uvfKLpHGslIRwyNNDE2Gdah6ohh2Hte2LRfv3gMMo61NoOeJVw1+k0STbaYcvS0GBP3w1Vf+fR&#10;GUhTHg9f/bw6bi+bW/m2ncrxZzJm+Tx/foCKNMeH+f/6aAU/FVp5Rib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IJGnEAAAA3AAAAA8AAAAAAAAAAAAAAAAAmAIAAGRycy9k&#10;b3ducmV2LnhtbFBLBQYAAAAABAAEAPUAAACJAwAAAAA=&#10;" fillcolor="#7096d2 [1951]" strokecolor="#2c385d [1604]" strokeweight="2.25pt">
                  <v:textbox>
                    <w:txbxContent>
                      <w:p w:rsidR="00E42630" w:rsidRDefault="00E42630"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v:textbox>
                </v:roundrect>
                <v:roundrect id="Rounded Rectangle 129" o:spid="_x0000_s1043" style="position:absolute;left:4252;top:25586;width:9944;height:3651;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GigcAA&#10;AADcAAAADwAAAGRycy9kb3ducmV2LnhtbERPS4vCMBC+L/gfwgjeNG0PotUooggevOgu7B6HZvrA&#10;ZlKaUeu/NwsLe5uP7znr7eBa9aA+NJ4NpLMEFHHhbcOVga/P43QBKgiyxdYzGXhRgO1m9LHG3Pon&#10;X+hxlUrFEA45GqhFulzrUNTkMMx8Rxy50vcOJcK+0rbHZwx3rc6SZK4dNhwbauxoX1Nxu96dgay9&#10;/5RFepDvU/kSXFTpmeVozGQ87FaghAb5F/+5TzbOz5bw+0y8QG/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GigcAAAADcAAAADwAAAAAAAAAAAAAAAACYAgAAZHJzL2Rvd25y&#10;ZXYueG1sUEsFBgAAAAAEAAQA9QAAAIUDA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30" o:spid="_x0000_s1044" style="position:absolute;left:3401;top:24963;width:9944;height:365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dwcQA&#10;AADcAAAADwAAAGRycy9kb3ducmV2LnhtbESPzWrDQAyE74W+w6JCb83aCYTgZm1KSyCHXJoW0qPw&#10;yj/UqzVeJXHevjoUcpOY0cynbTWHwVxoSn1kB/kiA0NcR99z6+D7a/eyAZME2eMQmRzcKEFVPj5s&#10;sfDxyp90OUprNIRTgQ46kbGwNtUdBUyLOBKr1sQpoOg6tdZPeNXwMNhllq1twJ61ocOR3juqf4/n&#10;4GA5nH+aOv+Q0765CW7a/MCyc+75aX57BSM0y938f733ir9SfH1GJ7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incHEAAAA3AAAAA8AAAAAAAAAAAAAAAAAmAIAAGRycy9k&#10;b3ducmV2LnhtbFBLBQYAAAAABAAEAPUAAACJAw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DAF Agent </w:t>
                        </w:r>
                      </w:p>
                    </w:txbxContent>
                  </v:textbox>
                </v:roundrect>
                <v:roundrect id="Rounded Rectangle 131" o:spid="_x0000_s1045" style="position:absolute;left:1230;top:21280;width:15741;height:179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y98QA&#10;AADcAAAADwAAAGRycy9kb3ducmV2LnhtbERPS2vCQBC+F/wPywi91Y01SkndiChCe5BSY6HHITt5&#10;aHY2za6a+utdodDbfHzPmS9604gzda62rGA8ikAQ51bXXCrYZ5unFxDOI2tsLJOCX3KwSAcPc0y0&#10;vfAnnXe+FCGEXYIKKu/bREqXV2TQjWxLHLjCdgZ9gF0pdYeXEG4a+RxFM2mw5tBQYUurivLj7mQU&#10;yEPBHyf5E2fXON5uvr7f19N2qtTjsF++gvDU+3/xn/tNh/mTMdyfCRf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FsvfEAAAA3AAAAA8AAAAAAAAAAAAAAAAAmAIAAGRycy9k&#10;b3ducmV2LnhtbFBLBQYAAAAABAAEAPUAAACJAwAAAAA=&#10;" fillcolor="#6076b4 [3204]" strokecolor="#2c385d [1604]" strokeweight="2.25pt">
                  <v:fill opacity="0"/>
                  <v:textbox>
                    <w:txbxContent>
                      <w:p w:rsidR="00E42630" w:rsidRDefault="00E42630" w:rsidP="0049502E">
                        <w:pPr>
                          <w:pStyle w:val="NormalWeb"/>
                          <w:spacing w:before="0" w:beforeAutospacing="0" w:after="200" w:afterAutospacing="0" w:line="276" w:lineRule="auto"/>
                        </w:pPr>
                        <w:r>
                          <w:rPr>
                            <w:rFonts w:ascii="Calibri" w:hAnsi="Calibri"/>
                            <w:sz w:val="22"/>
                            <w:szCs w:val="22"/>
                            <w:lang w:val="en-US"/>
                          </w:rPr>
                          <w:t> </w:t>
                        </w:r>
                      </w:p>
                    </w:txbxContent>
                  </v:textbox>
                </v:roundrect>
                <v:shape id="Text Box 692" o:spid="_x0000_s1046" type="#_x0000_t202" style="position:absolute;left:4036;top:21674;width:1049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iyMYA&#10;AADcAAAADwAAAGRycy9kb3ducmV2LnhtbERPS2sCMRC+C/0PYQq9abaWiqxGKa0FobXi46C3YTPu&#10;pt1M1iTVbX99UxC8zcf3nPG0tbU4kQ/GsYL7XgaCuHDacKlgu3ntDkGEiKyxdkwKfijAdHLTGWOu&#10;3ZlXdFrHUqQQDjkqqGJscilDUZHF0HMNceIOzluMCfpSao/nFG5r2c+ygbRoODVU2NBzRcXX+tsq&#10;eD/ulo+fL7ttPfz4nS9M4c1+9qbU3W37NAIRqY1X8cU912n+Qx/+n0kX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ViyMYAAADcAAAADwAAAAAAAAAAAAAAAACYAgAAZHJz&#10;L2Rvd25yZXYueG1sUEsFBgAAAAAEAAQA9QAAAIsDAAAAAA==&#10;" fillcolor="white [3201]" stroked="f" strokeweight=".5pt">
                  <v:fill opacity="0"/>
                  <v:textbox>
                    <w:txbxContent>
                      <w:p w:rsidR="00E42630" w:rsidRDefault="00E42630" w:rsidP="0049502E">
                        <w:pPr>
                          <w:pStyle w:val="NormalWeb"/>
                          <w:spacing w:before="0" w:beforeAutospacing="0" w:after="200" w:afterAutospacing="0" w:line="276" w:lineRule="auto"/>
                        </w:pPr>
                        <w:r>
                          <w:rPr>
                            <w:rFonts w:ascii="Calibri" w:eastAsia="HGMinchoB" w:hAnsi="Calibri"/>
                            <w:sz w:val="22"/>
                            <w:szCs w:val="22"/>
                            <w:lang w:val="en-US"/>
                          </w:rPr>
                          <w:t>Test Stand</w:t>
                        </w:r>
                      </w:p>
                    </w:txbxContent>
                  </v:textbox>
                </v:shape>
                <v:roundrect id="Rounded Rectangle 133" o:spid="_x0000_s1047" style="position:absolute;left:22314;top:26143;width:9944;height:363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Dtr8A&#10;AADcAAAADwAAAGRycy9kb3ducmV2LnhtbERPS4vCMBC+L/gfwgh7W9MqiFSjiCJ42IsP0OPQTB/Y&#10;TEozav33ZmHB23x8z1mseteoB3Wh9mwgHSWgiHNvay4NnE+7nxmoIMgWG89k4EUBVsvB1wIz6598&#10;oMdRShVDOGRooBJpM61DXpHDMPItceQK3zmUCLtS2w6fMdw1epwkU+2w5thQYUubivLb8e4MjJv7&#10;tcjTrVz2xUtwVqa/LDtjvof9eg5KqJeP+N+9t3H+ZAJ/z8QL9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8AO2vwAAANwAAAAPAAAAAAAAAAAAAAAAAJgCAABkcnMvZG93bnJl&#10;di54bWxQSwUGAAAAAAQABAD1AAAAhAM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34" o:spid="_x0000_s1048" style="position:absolute;left:21463;top:31794;width:11189;height:55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4scMA&#10;AADcAAAADwAAAGRycy9kb3ducmV2LnhtbERPPWvDMBDdA/0P4gpdQiPHCUlxo5im0JC1dpZsh3W1&#10;Ta2TsWRb+fdVodDtHu/zDnkwnZhocK1lBetVAoK4srrlWsG1/Hh+AeE8ssbOMim4k4P8+LA4YKbt&#10;zJ80Fb4WMYRdhgoa7/tMSlc1ZNCtbE8cuS87GPQRDrXUA84x3HQyTZKdNNhybGiwp/eGqu9iNArS&#10;lMfzqQ/Ly/66u5fb/VSOt0mpp8fw9grCU/D/4j/3Rcf5my38PhMv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4scMAAADcAAAADwAAAAAAAAAAAAAAAACYAgAAZHJzL2Rv&#10;d25yZXYueG1sUEsFBgAAAAAEAAQA9QAAAIgDAAAAAA==&#10;" fillcolor="#7096d2 [1951]" strokecolor="#2c385d [1604]" strokeweight="2.25pt">
                  <v:textbox>
                    <w:txbxContent>
                      <w:p w:rsidR="00E42630" w:rsidRDefault="00E42630"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v:textbox>
                </v:roundrect>
                <v:roundrect id="Rounded Rectangle 135" o:spid="_x0000_s1049" style="position:absolute;left:21679;top:25577;width:9944;height:3645;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WcAA&#10;AADcAAAADwAAAGRycy9kb3ducmV2LnhtbERPS4vCMBC+L/gfwgje1rTKilSjiCJ42MuqoMehmT6w&#10;mZRm1PrvzcLC3ubje85y3btGPagLtWcD6TgBRZx7W3Np4Hzaf85BBUG22HgmAy8KsF4NPpaYWf/k&#10;H3ocpVQxhEOGBiqRNtM65BU5DGPfEkeu8J1DibArte3wGcNdoydJMtMOa44NFba0rSi/He/OwKS5&#10;X4s83cnlULwE52X6zbI3ZjTsNwtQQr38i//cBxvnT7/g95l4gV6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U+WcAAAADcAAAADwAAAAAAAAAAAAAAAACYAgAAZHJzL2Rvd25y&#10;ZXYueG1sUEsFBgAAAAAEAAQA9QAAAIUDA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36" o:spid="_x0000_s1050" style="position:absolute;left:20828;top:24955;width:9944;height:3651;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egLr8A&#10;AADcAAAADwAAAGRycy9kb3ducmV2LnhtbERPS4vCMBC+L/gfwgje1rQuiFSjiCJ42IsP0OPQTB/Y&#10;TEozav33RljY23x8z1mseteoB3Wh9mwgHSegiHNvay4NnE+77xmoIMgWG89k4EUBVsvB1wIz6598&#10;oMdRShVDOGRooBJpM61DXpHDMPYtceQK3zmUCLtS2w6fMdw1epIkU+2w5thQYUubivLb8e4MTJr7&#10;tcjTrVz2xUtwVqa/LDtjRsN+PQcl1Mu/+M+9t3H+zxQ+z8QL9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6AuvwAAANwAAAAPAAAAAAAAAAAAAAAAAJgCAABkcnMvZG93bnJl&#10;di54bWxQSwUGAAAAAAQABAD1AAAAhAM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DAF Agent </w:t>
                        </w:r>
                      </w:p>
                    </w:txbxContent>
                  </v:textbox>
                </v:roundrect>
                <v:roundrect id="Rounded Rectangle 137" o:spid="_x0000_s1051" style="position:absolute;left:18656;top:21279;width:15742;height:179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PGMQA&#10;AADcAAAADwAAAGRycy9kb3ducmV2LnhtbERPS2vCQBC+F/wPywi91Y1tfBBdRSpCPZRSH+BxyI5J&#10;NDsbs6tGf31XKHibj+8542ljSnGh2hWWFXQ7EQji1OqCMwWb9eJtCMJ5ZI2lZVJwIwfTSetljIm2&#10;V/6ly8pnIoSwS1BB7n2VSOnSnAy6jq2IA7e3tUEfYJ1JXeM1hJtSvkdRXxosODTkWNFnTulxdTYK&#10;5GHPP2d5itf3OP5ebHfLea/qKfXabmYjEJ4a/xT/u790mP8xgMcz4Q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gjxjEAAAA3AAAAA8AAAAAAAAAAAAAAAAAmAIAAGRycy9k&#10;b3ducmV2LnhtbFBLBQYAAAAABAAEAPUAAACJAwAAAAA=&#10;" fillcolor="#6076b4 [3204]" strokecolor="#2c385d [1604]" strokeweight="2.25pt">
                  <v:fill opacity="0"/>
                  <v:textbox>
                    <w:txbxContent>
                      <w:p w:rsidR="00E42630" w:rsidRDefault="00E42630" w:rsidP="0049502E">
                        <w:pPr>
                          <w:pStyle w:val="NormalWeb"/>
                          <w:spacing w:before="0" w:beforeAutospacing="0" w:after="200" w:afterAutospacing="0" w:line="276" w:lineRule="auto"/>
                        </w:pPr>
                        <w:r>
                          <w:rPr>
                            <w:rFonts w:ascii="Calibri" w:hAnsi="Calibri"/>
                            <w:sz w:val="22"/>
                            <w:szCs w:val="22"/>
                            <w:lang w:val="en-US"/>
                          </w:rPr>
                          <w:t> </w:t>
                        </w:r>
                      </w:p>
                    </w:txbxContent>
                  </v:textbox>
                </v:roundrect>
                <v:shape id="Text Box 692" o:spid="_x0000_s1052" type="#_x0000_t202" style="position:absolute;left:21463;top:21672;width:10490;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VIsgA&#10;AADcAAAADwAAAGRycy9kb3ducmV2LnhtbESPQU8CMRCF7yb+h2ZMvElXjYSsFGJQExJAI3LA22Q7&#10;7la207WtsPDrnYOJt5m8N+99M572vlV7iskFNnA9KEARV8E6rg1s3p+vRqBSRrbYBiYDR0ownZyf&#10;jbG04cBvtF/nWkkIpxINNDl3pdapashjGoSOWLTPED1mWWOtbcSDhPtW3xTFUHt0LA0NdjRrqNqt&#10;f7yB5ff29e7rcbtpRy+n+cpV0X08LYy5vOgf7kFl6vO/+e96bgX/VmjlGZlAT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vVUiyAAAANwAAAAPAAAAAAAAAAAAAAAAAJgCAABk&#10;cnMvZG93bnJldi54bWxQSwUGAAAAAAQABAD1AAAAjQMAAAAA&#10;" fillcolor="white [3201]" stroked="f" strokeweight=".5pt">
                  <v:fill opacity="0"/>
                  <v:textbox>
                    <w:txbxContent>
                      <w:p w:rsidR="00E42630" w:rsidRDefault="00E42630" w:rsidP="0049502E">
                        <w:pPr>
                          <w:pStyle w:val="NormalWeb"/>
                          <w:spacing w:before="0" w:beforeAutospacing="0" w:after="200" w:afterAutospacing="0" w:line="276" w:lineRule="auto"/>
                        </w:pPr>
                        <w:r>
                          <w:rPr>
                            <w:rFonts w:ascii="Calibri" w:eastAsia="HGMinchoB" w:hAnsi="Calibri"/>
                            <w:sz w:val="22"/>
                            <w:szCs w:val="22"/>
                            <w:lang w:val="en-US"/>
                          </w:rPr>
                          <w:t>Test Stand</w:t>
                        </w:r>
                      </w:p>
                    </w:txbxContent>
                  </v:textbox>
                </v:shape>
                <v:roundrect id="Rounded Rectangle 139" o:spid="_x0000_s1053" style="position:absolute;left:39873;top:26141;width:9944;height:3639;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0XMAA&#10;AADcAAAADwAAAGRycy9kb3ducmV2LnhtbERPS4vCMBC+L/gfwgje1rQKi1ajiCJ48LKuoMehmT6w&#10;mZRm1PrvzcLC3ubje85y3btGPagLtWcD6TgBRZx7W3Np4Pyz/5yBCoJssfFMBl4UYL0afCwxs/7J&#10;3/Q4SaliCIcMDVQibaZ1yCtyGMa+JY5c4TuHEmFXatvhM4a7Rk+S5Es7rDk2VNjStqL8dro7A5Pm&#10;fi3ydCeXQ/ESnJXpkWVvzGjYbxaghHr5F/+5DzbOn87h95l4gV6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g0XMAAAADcAAAADwAAAAAAAAAAAAAAAACYAgAAZHJzL2Rvd25y&#10;ZXYueG1sUEsFBgAAAAAEAAQA9QAAAIUDA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40" o:spid="_x0000_s1054" style="position:absolute;left:39022;top:31792;width:11189;height:55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HNz8QA&#10;AADcAAAADwAAAGRycy9kb3ducmV2LnhtbESPQWvCQBCF70L/wzKFXqRuDKIlukottHjV5OJtyI5J&#10;aHY2ZDcx/vvOoeBthvfmvW92h8m1aqQ+NJ4NLBcJKOLS24YrA0X+/f4BKkRki61nMvCgAIf9y2yH&#10;mfV3PtN4iZWSEA4ZGqhj7DKtQ1mTw7DwHbFoN987jLL2lbY93iXctTpNkrV22LA01NjRV03l72Vw&#10;BtKUh59jN81Pm2L9yFebMR+uozFvr9PnFlSkKT7N/9cnK/grwZdnZAK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hzc/EAAAA3AAAAA8AAAAAAAAAAAAAAAAAmAIAAGRycy9k&#10;b3ducmV2LnhtbFBLBQYAAAAABAAEAPUAAACJAwAAAAA=&#10;" fillcolor="#7096d2 [1951]" strokecolor="#2c385d [1604]" strokeweight="2.25pt">
                  <v:textbox>
                    <w:txbxContent>
                      <w:p w:rsidR="00E42630" w:rsidRDefault="00E42630"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v:textbox>
                </v:roundrect>
                <v:roundrect id="Rounded Rectangle 141" o:spid="_x0000_s1055" style="position:absolute;left:39238;top:25576;width:9944;height:3645;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LJ78A&#10;AADcAAAADwAAAGRycy9kb3ducmV2LnhtbERPS4vCMBC+C/6HMII3TSsiUo2yrAgevOgu7B6HZvrA&#10;ZlKaUeu/N4LgbT6+56y3vWvUjbpQezaQThNQxLm3NZcGfn/2kyWoIMgWG89k4EEBtpvhYI2Z9Xc+&#10;0e0spYohHDI0UIm0mdYhr8hhmPqWOHKF7xxKhF2pbYf3GO4aPUuShXZYc2yosKXvivLL+eoMzJrr&#10;f5GnO/k7FA/BZZkeWfbGjEf91wqUUC8f8dt9sHH+PIXXM/ECvX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aEsnvwAAANwAAAAPAAAAAAAAAAAAAAAAAJgCAABkcnMvZG93bnJl&#10;di54bWxQSwUGAAAAAAQABAD1AAAAhAM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42" o:spid="_x0000_s1056" style="position:absolute;left:38387;top:24954;width:9944;height:3651;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VUMAA&#10;AADcAAAADwAAAGRycy9kb3ducmV2LnhtbERPS4vCMBC+L/gfwgje1rRFFqlGEUXw4MUH7B6HZvrA&#10;ZlKaUeu/NwsLe5uP7znL9eBa9aA+NJ4NpNMEFHHhbcOVgetl/zkHFQTZYuuZDLwowHo1+lhibv2T&#10;T/Q4S6ViCIccDdQiXa51KGpyGKa+I45c6XuHEmFfadvjM4a7VmdJ8qUdNhwbauxoW1NxO9+dgay9&#10;/5RFupPvQ/kSnFfpkWVvzGQ8bBaghAb5F/+5DzbOn2Xw+0y8QK/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rVUMAAAADcAAAADwAAAAAAAAAAAAAAAACYAgAAZHJzL2Rvd25y&#10;ZXYueG1sUEsFBgAAAAAEAAQA9QAAAIUDAAAAAA==&#10;" fillcolor="#a5a5a5 [2092]" strokecolor="#2c385d [1604]" strokeweight="2.25pt">
                  <v:textbox inset=",1mm,,1mm">
                    <w:txbxContent>
                      <w:p w:rsidR="00E42630" w:rsidRDefault="00E42630" w:rsidP="0049502E">
                        <w:pPr>
                          <w:pStyle w:val="NormalWeb"/>
                          <w:spacing w:before="0" w:beforeAutospacing="0" w:after="200" w:afterAutospacing="0" w:line="276" w:lineRule="auto"/>
                        </w:pPr>
                        <w:r>
                          <w:rPr>
                            <w:rFonts w:eastAsia="Calibri"/>
                            <w:sz w:val="22"/>
                            <w:szCs w:val="22"/>
                          </w:rPr>
                          <w:t xml:space="preserve">DAF Agent </w:t>
                        </w:r>
                      </w:p>
                    </w:txbxContent>
                  </v:textbox>
                </v:roundrect>
                <v:roundrect id="Rounded Rectangle 143" o:spid="_x0000_s1057" style="position:absolute;left:36215;top:21277;width:15742;height:179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6ZsQA&#10;AADcAAAADwAAAGRycy9kb3ducmV2LnhtbERPS2vCQBC+F/wPywi91U1tFEndiFiE9iDiCzwO2cmj&#10;zc7G7Kqpv75bELzNx/ec6awztbhQ6yrLCl4HEQjizOqKCwX73fJlAsJ5ZI21ZVLwSw5mae9piom2&#10;V97QZesLEULYJaig9L5JpHRZSQbdwDbEgctta9AH2BZSt3gN4aaWwygaS4MVh4YSG1qUlP1sz0aB&#10;/M55fZaneHeL49XycPz6GDUjpZ773fwdhKfOP8R396cO8+M3+H8mX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d+mbEAAAA3AAAAA8AAAAAAAAAAAAAAAAAmAIAAGRycy9k&#10;b3ducmV2LnhtbFBLBQYAAAAABAAEAPUAAACJAwAAAAA=&#10;" fillcolor="#6076b4 [3204]" strokecolor="#2c385d [1604]" strokeweight="2.25pt">
                  <v:fill opacity="0"/>
                  <v:textbox>
                    <w:txbxContent>
                      <w:p w:rsidR="00E42630" w:rsidRDefault="00E42630" w:rsidP="0049502E">
                        <w:pPr>
                          <w:pStyle w:val="NormalWeb"/>
                          <w:spacing w:before="0" w:beforeAutospacing="0" w:after="200" w:afterAutospacing="0" w:line="276" w:lineRule="auto"/>
                        </w:pPr>
                        <w:r>
                          <w:rPr>
                            <w:rFonts w:ascii="Calibri" w:hAnsi="Calibri"/>
                            <w:sz w:val="22"/>
                            <w:szCs w:val="22"/>
                            <w:lang w:val="en-US"/>
                          </w:rPr>
                          <w:t> </w:t>
                        </w:r>
                      </w:p>
                    </w:txbxContent>
                  </v:textbox>
                </v:roundrect>
                <v:shape id="Text Box 692" o:spid="_x0000_s1058" type="#_x0000_t202" style="position:absolute;left:39022;top:21671;width:10490;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YsWsYA&#10;AADcAAAADwAAAGRycy9kb3ducmV2LnhtbERPS2sCMRC+F/ofwhR6q9mKFlmNUloFwbbi42Bvw2a6&#10;G91M1iTVbX99UxC8zcf3nNGktbU4kQ/GsYLHTgaCuHDacKlgu5k9DECEiKyxdkwKfijAZHx7M8Jc&#10;uzOv6LSOpUghHHJUUMXY5FKGoiKLoeMa4sR9OW8xJuhLqT2eU7itZTfLnqRFw6mhwoZeKioO62+r&#10;4O24W/b3r7ttPfj4nb+bwpvP6UKp+7v2eQgiUhuv4ot7rtP8Xg/+n0kXyPE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YsWsYAAADcAAAADwAAAAAAAAAAAAAAAACYAgAAZHJz&#10;L2Rvd25yZXYueG1sUEsFBgAAAAAEAAQA9QAAAIsDAAAAAA==&#10;" fillcolor="white [3201]" stroked="f" strokeweight=".5pt">
                  <v:fill opacity="0"/>
                  <v:textbox>
                    <w:txbxContent>
                      <w:p w:rsidR="00E42630" w:rsidRDefault="00E42630" w:rsidP="0049502E">
                        <w:pPr>
                          <w:pStyle w:val="NormalWeb"/>
                          <w:spacing w:before="0" w:beforeAutospacing="0" w:after="200" w:afterAutospacing="0" w:line="276" w:lineRule="auto"/>
                        </w:pPr>
                        <w:r>
                          <w:rPr>
                            <w:rFonts w:ascii="Calibri" w:eastAsia="HGMinchoB" w:hAnsi="Calibri"/>
                            <w:sz w:val="22"/>
                            <w:szCs w:val="22"/>
                            <w:lang w:val="en-US"/>
                          </w:rPr>
                          <w:t>Test Stand</w:t>
                        </w:r>
                      </w:p>
                    </w:txbxContent>
                  </v:textbox>
                </v:shape>
                <v:line id="Straight Connector 145" o:spid="_x0000_s1059" style="position:absolute;visibility:visible;mso-wrap-style:square" from="19864,19346" to="42937,19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wccAAADcAAAADwAAAGRycy9kb3ducmV2LnhtbESPQWvCQBCF74X+h2UKvdWNRUWiawhC&#10;i4daNRGht2l2TEKzszG7avrvuwXB2wzvzfvezJPeNOJCnastKxgOIhDEhdU1lwr2+dvLFITzyBob&#10;y6Tglxwki8eHOcbaXnlHl8yXIoSwi1FB5X0bS+mKigy6gW2Jg3a0nUEf1q6UusNrCDeNfI2iiTRY&#10;cyBU2NKyouInO5sA+cqW+bpNP8e8+9gc3r9P26I/KfX81KczEJ56fzffrlc61B+N4f+ZMIF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LBxwAAANwAAAAPAAAAAAAA&#10;AAAAAAAAAKECAABkcnMvZG93bnJldi54bWxQSwUGAAAAAAQABAD5AAAAlQMAAAAA&#10;" strokecolor="#a5a5a5 [2092]" strokeweight="2.75pt"/>
                <v:line id="Straight Connector 146" o:spid="_x0000_s1060" style="position:absolute;visibility:visible;mso-wrap-style:square" from="19867,10318" to="19867,19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1stsYAAADcAAAADwAAAGRycy9kb3ducmV2LnhtbESPQWvCQBCF7wX/wzJCb3VjsSLRVUSw&#10;eKhVowjexuyYBLOzMbtq+u/dguBthvfmfW9Gk8aU4ka1Kywr6HYiEMSp1QVnCnbb+ccAhPPIGkvL&#10;pOCPHEzGrbcRxtreeUO3xGcihLCLUUHufRVL6dKcDLqOrYiDdrK1QR/WOpO6xnsIN6X8jKK+NFhw&#10;IORY0Syn9JxcTYAcktl2WU1/v3jzs9p/Hy/rtLko9d5upkMQnhr/Mj+vFzrU7/Xh/5kwgR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tbLbGAAAA3AAAAA8AAAAAAAAA&#10;AAAAAAAAoQIAAGRycy9kb3ducmV2LnhtbFBLBQYAAAAABAAEAPkAAACUAwAAAAA=&#10;" strokecolor="#a5a5a5 [2092]" strokeweight="2.75pt"/>
                <v:line id="Straight Connector 147" o:spid="_x0000_s1061" style="position:absolute;flip:x;visibility:visible;mso-wrap-style:square" from="25376,19135" to="25411,21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OPVMUAAADcAAAADwAAAGRycy9kb3ducmV2LnhtbERPTWvCQBC9F/wPywje6sYgtkRXKdJA&#10;LUWpDdLjmB2TaHY2ZLca/fVdodDbPN7nzBadqcWZWldZVjAaRiCIc6srLhRkX+njMwjnkTXWlknB&#10;lRws5r2HGSbaXviTzltfiBDCLkEFpfdNIqXLSzLohrYhDtzBtgZ9gG0hdYuXEG5qGUfRRBqsODSU&#10;2NCypPy0/TEKDvyRTfbH1/d4v852q5uV3+lqo9Sg371MQXjq/L/4z/2mw/zxE9yfCR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OPVMUAAADcAAAADwAAAAAAAAAA&#10;AAAAAAChAgAAZHJzL2Rvd25yZXYueG1sUEsFBgAAAAAEAAQA+QAAAJMDAAAAAA==&#10;" strokecolor="#a5a5a5 [2092]" strokeweight="2.75pt"/>
                <v:line id="Straight Connector 148" o:spid="_x0000_s1062" style="position:absolute;flip:x;visibility:visible;mso-wrap-style:square" from="43035,19139" to="43067,21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wbJscAAADcAAAADwAAAGRycy9kb3ducmV2LnhtbESPQWvCQBCF74L/YZlCb7qpFCmpq5RS&#10;oYoo2lB6HLNjkpqdDdlVo7/eORR6m+G9ee+byaxztTpTGyrPBp6GCSji3NuKCwPZ13zwAipEZIu1&#10;ZzJwpQCzab83wdT6C2/pvIuFkhAOKRooY2xSrUNeksMw9A2xaAffOoyytoW2LV4k3NV6lCRj7bBi&#10;aSixofeS8uPu5AwceJWN978fy9F+nX0vbl7/zBcbYx4furdXUJG6+G/+u/60gv8stPKMTKC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rBsmxwAAANwAAAAPAAAAAAAA&#10;AAAAAAAAAKECAABkcnMvZG93bnJldi54bWxQSwUGAAAAAAQABAD5AAAAlQMAAAAA&#10;" strokecolor="#a5a5a5 [2092]" strokeweight="2.75pt"/>
                <v:line id="Straight Connector 150" o:spid="_x0000_s1063" style="position:absolute;flip:x;visibility:visible;mso-wrap-style:square" from="15902,19137" to="19864,2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OB/ccAAADcAAAADwAAAGRycy9kb3ducmV2LnhtbESPQWvCQBCF74L/YZlCb7qpUCmpq5RS&#10;oYoo2lB6HLNjkpqdDdlVo7/eORR6m+G9ee+byaxztTpTGyrPBp6GCSji3NuKCwPZ13zwAipEZIu1&#10;ZzJwpQCzab83wdT6C2/pvIuFkhAOKRooY2xSrUNeksMw9A2xaAffOoyytoW2LV4k3NV6lCRj7bBi&#10;aSixofeS8uPu5AwceJWN978fy9F+nX0vbl7/zBcbYx4furdXUJG6+G/+u/60gv8s+PKMTKC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A4H9xwAAANwAAAAPAAAAAAAA&#10;AAAAAAAAAKECAABkcnMvZG93bnJldi54bWxQSwUGAAAAAAQABAD5AAAAlQMAAAAA&#10;" strokecolor="#a5a5a5 [2092]" strokeweight="2.75pt"/>
                <v:line id="Straight Connector 71" o:spid="_x0000_s1064" style="position:absolute;visibility:visible;mso-wrap-style:square" from="43067,19346" to="45322,19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f6cUAAADbAAAADwAAAGRycy9kb3ducmV2LnhtbESPzWrCQBSF9wXfYbgFd3USwVaiYxDB&#10;0oVtNYrQ3W3mNglm7sTMqOnbO4Lg8nB+Ps407UwtztS6yrKCeBCBIM6trrhQsNsuX8YgnEfWWFsm&#10;Bf/kIJ31nqaYaHvhDZ0zX4gwwi5BBaX3TSKly0sy6Aa2IQ7en20N+iDbQuoWL2Hc1HIYRa/SYMWB&#10;UGJDi5LyQ3YyAfKTLbafzfxrxJvV9/7997jOu6NS/eduPgHhqfOP8L39oRW8xXD7En6An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f6cUAAADbAAAADwAAAAAAAAAA&#10;AAAAAAChAgAAZHJzL2Rvd25yZXYueG1sUEsFBgAAAAAEAAQA+QAAAJMDAAAAAA==&#10;" strokecolor="#a5a5a5 [2092]" strokeweight="2.75pt"/>
                <v:line id="Straight Connector 72" o:spid="_x0000_s1065" style="position:absolute;visibility:visible;mso-wrap-style:square" from="46106,19289" to="53035,19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MYysMAAADbAAAADwAAAGRycy9kb3ducmV2LnhtbESPQWsCMRSE7wX/Q3hCbzXrUlpdjaJC&#10;aa+uevD2TJ67q5uXJUl1++9NodDjMDPfMPNlb1txIx8axwrGowwEsXam4UrBfvfxMgERIrLB1jEp&#10;+KEAy8XgaY6FcXfe0q2MlUgQDgUqqGPsCimDrsliGLmOOHln5y3GJH0ljcd7gttW5ln2Ji02nBZq&#10;7GhTk76W31ZBnJ7852V8eM1Xl3W19qU+TI9aqedhv5qBiNTH//Bf+8soeM/h90v6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zGMrDAAAA2wAAAA8AAAAAAAAAAAAA&#10;AAAAoQIAAGRycy9kb3ducmV2LnhtbFBLBQYAAAAABAAEAPkAAACRAwAAAAA=&#10;" strokecolor="#a5a5a5 [2092]" strokeweight="2.75pt">
                  <v:stroke dashstyle="dash"/>
                </v:line>
                <v:shape id="Text Box 692" o:spid="_x0000_s1066" type="#_x0000_t202" style="position:absolute;left:24168;top:1036;width:15705;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MfHMUA&#10;AADcAAAADwAAAGRycy9kb3ducmV2LnhtbERPS2sCMRC+C/0PYQRvmrWwIlujlD5AaFW0Huxt2Ex3&#10;024ma5Lq1l/fFITe5uN7zmzR2UacyAfjWMF4lIEgLp02XCnYvz0PpyBCRNbYOCYFPxRgMb/pzbDQ&#10;7sxbOu1iJVIIhwIV1DG2hZShrMliGLmWOHEfzluMCfpKao/nFG4beZtlE2nRcGqosaWHmsqv3bdV&#10;8Ho8bPLPx8O+ma4vy5UpvXl/elFq0O/u70BE6uK/+Ope6jQ/z+HvmXSB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x8cxQAAANwAAAAPAAAAAAAAAAAAAAAAAJgCAABkcnMv&#10;ZG93bnJldi54bWxQSwUGAAAAAAQABAD1AAAAigMAAAAA&#10;" fillcolor="white [3201]" stroked="f" strokeweight=".5pt">
                  <v:fill opacity="0"/>
                  <v:textbox>
                    <w:txbxContent>
                      <w:p w:rsidR="00E42630" w:rsidRDefault="00E42630" w:rsidP="00D74DBE">
                        <w:pPr>
                          <w:pStyle w:val="NormalWeb"/>
                          <w:spacing w:before="0" w:beforeAutospacing="0" w:after="200" w:afterAutospacing="0" w:line="276" w:lineRule="auto"/>
                        </w:pPr>
                        <w:r>
                          <w:rPr>
                            <w:rFonts w:ascii="Calibri" w:eastAsia="HGMinchoB" w:hAnsi="Calibri"/>
                            <w:sz w:val="22"/>
                            <w:szCs w:val="22"/>
                            <w:lang w:val="en-US"/>
                          </w:rPr>
                          <w:t>DAF Server Machine Stand</w:t>
                        </w:r>
                      </w:p>
                    </w:txbxContent>
                  </v:textbox>
                </v:shape>
                <w10:anchorlock/>
              </v:group>
            </w:pict>
          </mc:Fallback>
        </mc:AlternateContent>
      </w:r>
    </w:p>
    <w:p w:rsidR="0049502E" w:rsidRDefault="0049502E" w:rsidP="0049502E">
      <w:pPr>
        <w:pStyle w:val="Caption"/>
      </w:pPr>
      <w:bookmarkStart w:id="1" w:name="_Ref306304658"/>
      <w:bookmarkStart w:id="2" w:name="_Ref306304645"/>
      <w:r>
        <w:t xml:space="preserve">Figure </w:t>
      </w:r>
      <w:fldSimple w:instr=" SEQ Figure \* ARABIC ">
        <w:r w:rsidR="006565CD">
          <w:rPr>
            <w:noProof/>
          </w:rPr>
          <w:t>1</w:t>
        </w:r>
      </w:fldSimple>
      <w:bookmarkEnd w:id="1"/>
      <w:r>
        <w:t xml:space="preserve"> - Multiple Test Stand DAF Configuration</w:t>
      </w:r>
      <w:bookmarkEnd w:id="2"/>
    </w:p>
    <w:p w:rsidR="008559EA" w:rsidRDefault="008559EA"/>
    <w:p w:rsidR="000F1448" w:rsidRDefault="000F1448" w:rsidP="000F1448">
      <w:pPr>
        <w:keepNext/>
      </w:pPr>
    </w:p>
    <w:p w:rsidR="007644D1" w:rsidRDefault="004F1824" w:rsidP="007644D1">
      <w:pPr>
        <w:keepNext/>
      </w:pPr>
      <w:r>
        <w:rPr>
          <w:noProof/>
          <w:lang w:val="en-GB" w:eastAsia="en-GB"/>
        </w:rPr>
        <mc:AlternateContent>
          <mc:Choice Requires="wpc">
            <w:drawing>
              <wp:inline distT="0" distB="0" distL="0" distR="0" wp14:anchorId="43ADDE5A" wp14:editId="003807A1">
                <wp:extent cx="5486400" cy="5192202"/>
                <wp:effectExtent l="0" t="0" r="0" b="0"/>
                <wp:docPr id="686" name="Canvas 6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ounded Rectangle 1"/>
                        <wps:cNvSpPr/>
                        <wps:spPr>
                          <a:xfrm>
                            <a:off x="2751815" y="2240895"/>
                            <a:ext cx="1276350" cy="55727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F1824">
                              <w:pPr>
                                <w:pStyle w:val="NormalWeb"/>
                                <w:spacing w:before="0" w:beforeAutospacing="0" w:after="200" w:afterAutospacing="0" w:line="276" w:lineRule="auto"/>
                                <w:jc w:val="center"/>
                              </w:pPr>
                              <w:r>
                                <w:rPr>
                                  <w:rFonts w:eastAsia="Calibri"/>
                                  <w:sz w:val="22"/>
                                  <w:szCs w:val="22"/>
                                </w:rPr>
                                <w:t xml:space="preserve">System </w:t>
                              </w:r>
                              <w:proofErr w:type="gramStart"/>
                              <w:r>
                                <w:rPr>
                                  <w:rFonts w:eastAsia="Calibri"/>
                                  <w:sz w:val="22"/>
                                  <w:szCs w:val="22"/>
                                </w:rPr>
                                <w:t>Under</w:t>
                              </w:r>
                              <w:proofErr w:type="gramEnd"/>
                              <w:r>
                                <w:rPr>
                                  <w:rFonts w:eastAsia="Calibri"/>
                                  <w:sz w:val="22"/>
                                  <w:szCs w:val="22"/>
                                </w:rPr>
                                <w:t xml:space="preserve"> 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 name="Group 2"/>
                        <wpg:cNvGrpSpPr/>
                        <wpg:grpSpPr>
                          <a:xfrm>
                            <a:off x="319627" y="323808"/>
                            <a:ext cx="1276350" cy="962167"/>
                            <a:chOff x="571500" y="323808"/>
                            <a:chExt cx="1276350" cy="962167"/>
                          </a:xfrm>
                        </wpg:grpSpPr>
                        <wps:wsp>
                          <wps:cNvPr id="4" name="Rounded Rectangle 4"/>
                          <wps:cNvSpPr/>
                          <wps:spPr>
                            <a:xfrm>
                              <a:off x="571500" y="323808"/>
                              <a:ext cx="1276350" cy="962067"/>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F1824">
                                <w:pPr>
                                  <w:jc w:val="center"/>
                                </w:pPr>
                                <w:r>
                                  <w:br/>
                                  <w:t>Test Host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571500" y="914280"/>
                              <a:ext cx="1276350" cy="37169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F1824">
                                <w:pPr>
                                  <w:jc w:val="center"/>
                                </w:pPr>
                                <w:r>
                                  <w:t>DAF Agent</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g:wgp>
                      <wpg:wgp>
                        <wpg:cNvPr id="6" name="Group 6"/>
                        <wpg:cNvGrpSpPr/>
                        <wpg:grpSpPr>
                          <a:xfrm>
                            <a:off x="319627" y="1427775"/>
                            <a:ext cx="1276350" cy="962025"/>
                            <a:chOff x="0" y="0"/>
                            <a:chExt cx="1276350" cy="962167"/>
                          </a:xfrm>
                        </wpg:grpSpPr>
                        <wps:wsp>
                          <wps:cNvPr id="7" name="Rounded Rectangle 7"/>
                          <wps:cNvSpPr/>
                          <wps:spPr>
                            <a:xfrm>
                              <a:off x="0" y="0"/>
                              <a:ext cx="1276350" cy="962067"/>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F1824">
                                <w:pPr>
                                  <w:pStyle w:val="NormalWeb"/>
                                  <w:spacing w:before="0" w:beforeAutospacing="0" w:after="200" w:afterAutospacing="0" w:line="276" w:lineRule="auto"/>
                                  <w:jc w:val="center"/>
                                </w:pPr>
                                <w:r>
                                  <w:rPr>
                                    <w:rFonts w:eastAsia="Calibri"/>
                                    <w:sz w:val="22"/>
                                    <w:szCs w:val="22"/>
                                  </w:rPr>
                                  <w:br/>
                                  <w:t>Test Host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ounded Rectangle 8"/>
                          <wps:cNvSpPr/>
                          <wps:spPr>
                            <a:xfrm>
                              <a:off x="0" y="590472"/>
                              <a:ext cx="1276350" cy="37169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F1824">
                                <w:pPr>
                                  <w:pStyle w:val="NormalWeb"/>
                                  <w:spacing w:before="0" w:beforeAutospacing="0" w:after="200" w:afterAutospacing="0" w:line="276" w:lineRule="auto"/>
                                  <w:jc w:val="center"/>
                                </w:pPr>
                                <w:r>
                                  <w:rPr>
                                    <w:rFonts w:eastAsia="Calibri"/>
                                    <w:sz w:val="22"/>
                                    <w:szCs w:val="22"/>
                                  </w:rPr>
                                  <w:t>DAF Agent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g:wgp>
                      <wpg:wgp>
                        <wpg:cNvPr id="9" name="Group 9"/>
                        <wpg:cNvGrpSpPr/>
                        <wpg:grpSpPr>
                          <a:xfrm>
                            <a:off x="310102" y="2608875"/>
                            <a:ext cx="1276350" cy="962025"/>
                            <a:chOff x="0" y="0"/>
                            <a:chExt cx="1276350" cy="962167"/>
                          </a:xfrm>
                        </wpg:grpSpPr>
                        <wps:wsp>
                          <wps:cNvPr id="10" name="Rounded Rectangle 10"/>
                          <wps:cNvSpPr/>
                          <wps:spPr>
                            <a:xfrm>
                              <a:off x="0" y="0"/>
                              <a:ext cx="1276350" cy="962067"/>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F1824">
                                <w:pPr>
                                  <w:pStyle w:val="NormalWeb"/>
                                  <w:spacing w:before="0" w:beforeAutospacing="0" w:after="200" w:afterAutospacing="0" w:line="276" w:lineRule="auto"/>
                                  <w:jc w:val="center"/>
                                </w:pPr>
                                <w:r>
                                  <w:rPr>
                                    <w:rFonts w:eastAsia="Calibri"/>
                                    <w:sz w:val="22"/>
                                    <w:szCs w:val="22"/>
                                  </w:rPr>
                                  <w:t>Linux</w:t>
                                </w:r>
                                <w:r>
                                  <w:rPr>
                                    <w:rFonts w:eastAsia="Calibri"/>
                                    <w:sz w:val="22"/>
                                    <w:szCs w:val="22"/>
                                  </w:rPr>
                                  <w:br/>
                                </w:r>
                                <w:proofErr w:type="spellStart"/>
                                <w:r>
                                  <w:rPr>
                                    <w:rFonts w:eastAsia="Calibri"/>
                                    <w:sz w:val="22"/>
                                    <w:szCs w:val="22"/>
                                  </w:rPr>
                                  <w:t>Testhost</w:t>
                                </w:r>
                                <w:proofErr w:type="spellEnd"/>
                                <w:r>
                                  <w:rPr>
                                    <w:rFonts w:eastAsia="Calibri"/>
                                    <w:sz w:val="22"/>
                                    <w:szCs w:val="22"/>
                                  </w:rPr>
                                  <w:t xml:space="preserve">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ounded Rectangle 11"/>
                          <wps:cNvSpPr/>
                          <wps:spPr>
                            <a:xfrm>
                              <a:off x="0" y="590472"/>
                              <a:ext cx="1276350" cy="37169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F1824">
                                <w:pPr>
                                  <w:pStyle w:val="NormalWeb"/>
                                  <w:spacing w:before="0" w:beforeAutospacing="0" w:after="200" w:afterAutospacing="0" w:line="276" w:lineRule="auto"/>
                                  <w:jc w:val="center"/>
                                </w:pPr>
                                <w:r>
                                  <w:rPr>
                                    <w:rFonts w:eastAsia="Calibri"/>
                                    <w:sz w:val="22"/>
                                    <w:szCs w:val="22"/>
                                  </w:rPr>
                                  <w:t>DAF Agent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g:wgp>
                      <wps:wsp>
                        <wps:cNvPr id="19" name="Rounded Rectangle 19"/>
                        <wps:cNvSpPr/>
                        <wps:spPr>
                          <a:xfrm>
                            <a:off x="2728477" y="323569"/>
                            <a:ext cx="1276350" cy="1721908"/>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F1824">
                              <w:pPr>
                                <w:pStyle w:val="NormalWeb"/>
                                <w:spacing w:before="0" w:beforeAutospacing="0" w:after="200" w:afterAutospacing="0" w:line="276" w:lineRule="auto"/>
                                <w:jc w:val="center"/>
                              </w:pPr>
                              <w:r>
                                <w:t>Linux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Rounded Rectangle 20"/>
                        <wps:cNvSpPr/>
                        <wps:spPr>
                          <a:xfrm>
                            <a:off x="2728477" y="914119"/>
                            <a:ext cx="1276350" cy="3716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F1824">
                              <w:pPr>
                                <w:pStyle w:val="NormalWeb"/>
                                <w:spacing w:before="0" w:beforeAutospacing="0" w:after="200" w:afterAutospacing="0" w:line="276" w:lineRule="auto"/>
                              </w:pPr>
                              <w:r>
                                <w:rPr>
                                  <w:rFonts w:eastAsia="Calibri"/>
                                  <w:sz w:val="22"/>
                                  <w:szCs w:val="22"/>
                                </w:rPr>
                                <w:t>DAF 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22" name="Rounded Rectangle 22"/>
                        <wps:cNvSpPr/>
                        <wps:spPr>
                          <a:xfrm>
                            <a:off x="2751815" y="3049490"/>
                            <a:ext cx="1276350" cy="55689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F1824">
                              <w:pPr>
                                <w:pStyle w:val="NormalWeb"/>
                                <w:spacing w:before="0" w:beforeAutospacing="0" w:after="200" w:afterAutospacing="0" w:line="276" w:lineRule="auto"/>
                                <w:jc w:val="center"/>
                              </w:pPr>
                              <w:r>
                                <w:rPr>
                                  <w:rFonts w:eastAsia="Calibri"/>
                                  <w:sz w:val="22"/>
                                  <w:szCs w:val="22"/>
                                </w:rPr>
                                <w:t xml:space="preserve">Other components </w:t>
                              </w:r>
                              <w:r>
                                <w:rPr>
                                  <w:rFonts w:eastAsia="Calibri"/>
                                  <w:sz w:val="22"/>
                                  <w:szCs w:val="22"/>
                                </w:rPr>
                                <w:br/>
                                <w:t>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Rounded Rectangle 23"/>
                        <wps:cNvSpPr/>
                        <wps:spPr>
                          <a:xfrm>
                            <a:off x="2751815" y="3877500"/>
                            <a:ext cx="1276350" cy="55626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4F1824">
                              <w:pPr>
                                <w:pStyle w:val="NormalWeb"/>
                                <w:spacing w:before="0" w:beforeAutospacing="0" w:after="200" w:afterAutospacing="0" w:line="276" w:lineRule="auto"/>
                                <w:jc w:val="center"/>
                              </w:pPr>
                              <w:r>
                                <w:rPr>
                                  <w:rFonts w:eastAsia="Calibri"/>
                                  <w:sz w:val="22"/>
                                  <w:szCs w:val="22"/>
                                </w:rPr>
                                <w:t xml:space="preserve">Test Equipment </w:t>
                              </w:r>
                              <w:proofErr w:type="spellStart"/>
                              <w:r>
                                <w:rPr>
                                  <w:rFonts w:eastAsia="Calibri"/>
                                  <w:sz w:val="22"/>
                                  <w:szCs w:val="22"/>
                                </w:rPr>
                                <w:t>Etc</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flipV="1">
                            <a:off x="1595977" y="1099939"/>
                            <a:ext cx="1132500" cy="189"/>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1929353" y="1099792"/>
                            <a:ext cx="1" cy="1635457"/>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586452" y="2241617"/>
                            <a:ext cx="333375" cy="0"/>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595977" y="3427923"/>
                            <a:ext cx="333375" cy="0"/>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689" name="Straight Connector 689"/>
                        <wps:cNvCnPr/>
                        <wps:spPr>
                          <a:xfrm>
                            <a:off x="2181226" y="739247"/>
                            <a:ext cx="0" cy="4039487"/>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1595977" y="739322"/>
                            <a:ext cx="1132500"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2204564" y="2397320"/>
                            <a:ext cx="547251"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1586452" y="1599283"/>
                            <a:ext cx="594774"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2181226" y="3308588"/>
                            <a:ext cx="546735"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204564" y="4175280"/>
                            <a:ext cx="546735"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0" name="Oval 690"/>
                        <wps:cNvSpPr/>
                        <wps:spPr>
                          <a:xfrm>
                            <a:off x="4333461" y="1538713"/>
                            <a:ext cx="1033669" cy="636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A6262F">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a:endCxn id="690" idx="2"/>
                        </wps:cNvCnPr>
                        <wps:spPr>
                          <a:xfrm>
                            <a:off x="4004827" y="1856286"/>
                            <a:ext cx="328634" cy="667"/>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2728477" y="1298866"/>
                            <a:ext cx="1276350" cy="37147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A6262F">
                              <w:pPr>
                                <w:pStyle w:val="NormalWeb"/>
                                <w:spacing w:before="0" w:beforeAutospacing="0" w:after="200" w:afterAutospacing="0" w:line="276" w:lineRule="auto"/>
                              </w:pPr>
                              <w:r>
                                <w:rPr>
                                  <w:rFonts w:eastAsia="Calibri"/>
                                  <w:sz w:val="22"/>
                                  <w:szCs w:val="22"/>
                                </w:rPr>
                                <w:t>SQL database</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82" name="Rounded Rectangle 82"/>
                        <wps:cNvSpPr/>
                        <wps:spPr>
                          <a:xfrm>
                            <a:off x="2732369" y="1674845"/>
                            <a:ext cx="1276350" cy="3708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2630" w:rsidRDefault="00E42630" w:rsidP="00A6262F">
                              <w:pPr>
                                <w:pStyle w:val="NormalWeb"/>
                                <w:spacing w:before="0" w:beforeAutospacing="0" w:after="200" w:afterAutospacing="0" w:line="276" w:lineRule="auto"/>
                              </w:pPr>
                              <w:r>
                                <w:rPr>
                                  <w:rFonts w:eastAsia="Calibri"/>
                                  <w:sz w:val="22"/>
                                  <w:szCs w:val="22"/>
                                </w:rPr>
                                <w:t>Webserver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83" name="Straight Connector 83"/>
                        <wps:cNvCnPr/>
                        <wps:spPr>
                          <a:xfrm>
                            <a:off x="1932916" y="3279061"/>
                            <a:ext cx="0" cy="148514"/>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1929352" y="2766453"/>
                            <a:ext cx="0" cy="512713"/>
                          </a:xfrm>
                          <a:prstGeom prst="line">
                            <a:avLst/>
                          </a:prstGeom>
                          <a:ln w="34925">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92" name="Text Box 692"/>
                        <wps:cNvSpPr txBox="1"/>
                        <wps:spPr>
                          <a:xfrm>
                            <a:off x="1752849" y="4778328"/>
                            <a:ext cx="1049572" cy="2782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2630" w:rsidRDefault="00E42630">
                              <w:r>
                                <w:t>IP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86" o:spid="_x0000_s1067" editas="canvas" style="width:6in;height:408.85pt;mso-position-horizontal-relative:char;mso-position-vertical-relative:line" coordsize="54864,5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">
                <v:shape id="_x0000_s1068" type="#_x0000_t75" style="position:absolute;width:54864;height:51917;visibility:visible;mso-wrap-style:square">
                  <v:fill o:detectmouseclick="t"/>
                  <v:path o:connecttype="none"/>
                </v:shape>
                <v:roundrect id="Rounded Rectangle 1" o:spid="_x0000_s1069" style="position:absolute;left:27518;top:22408;width:12763;height:55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UX8AA&#10;AADaAAAADwAAAGRycy9kb3ducmV2LnhtbERPTWuDQBC9F/IflgnkUpK1Ukwx2YSkkOK1mktvgztR&#10;iTsr7mrMv+8KhZ6Gx/uc/XEyrRipd41lBW+bCARxaXXDlYJrcVl/gHAeWWNrmRQ8ycHxsHjZY6rt&#10;g79pzH0lQgi7FBXU3neplK6syaDb2I44cDfbG/QB9pXUPT5CuGllHEWJNNhwaKixo8+ayns+GAVx&#10;zMPXuZtes+01eRbv27EYfkalVsvptAPhafL/4j93psN8mF+Zrz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LUX8AAAADaAAAADwAAAAAAAAAAAAAAAACYAgAAZHJzL2Rvd25y&#10;ZXYueG1sUEsFBgAAAAAEAAQA9QAAAIUDAAAAAA==&#10;" fillcolor="#7096d2 [1951]" strokecolor="#2c385d [1604]" strokeweight="2.25pt">
                  <v:textbox>
                    <w:txbxContent>
                      <w:p w:rsidR="00E42630" w:rsidRDefault="00E42630" w:rsidP="004F1824">
                        <w:pPr>
                          <w:pStyle w:val="NormalWeb"/>
                          <w:spacing w:before="0" w:beforeAutospacing="0" w:after="200" w:afterAutospacing="0" w:line="276" w:lineRule="auto"/>
                          <w:jc w:val="center"/>
                        </w:pPr>
                        <w:r>
                          <w:rPr>
                            <w:rFonts w:eastAsia="Calibri"/>
                            <w:sz w:val="22"/>
                            <w:szCs w:val="22"/>
                          </w:rPr>
                          <w:t xml:space="preserve">System </w:t>
                        </w:r>
                        <w:proofErr w:type="gramStart"/>
                        <w:r>
                          <w:rPr>
                            <w:rFonts w:eastAsia="Calibri"/>
                            <w:sz w:val="22"/>
                            <w:szCs w:val="22"/>
                          </w:rPr>
                          <w:t>Under</w:t>
                        </w:r>
                        <w:proofErr w:type="gramEnd"/>
                        <w:r>
                          <w:rPr>
                            <w:rFonts w:eastAsia="Calibri"/>
                            <w:sz w:val="22"/>
                            <w:szCs w:val="22"/>
                          </w:rPr>
                          <w:t xml:space="preserve"> Test</w:t>
                        </w:r>
                      </w:p>
                    </w:txbxContent>
                  </v:textbox>
                </v:roundrect>
                <v:group id="Group 2" o:spid="_x0000_s1070" style="position:absolute;left:3196;top:3238;width:12763;height:9621" coordorigin="5715,3238" coordsize="12763,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oundrect id="Rounded Rectangle 4" o:spid="_x0000_s1071" style="position:absolute;left:5715;top:3238;width:12763;height:9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3x8IA&#10;AADaAAAADwAAAGRycy9kb3ducmV2LnhtbESPQWvCQBSE7wX/w/IEL0U3DSGW6CpasOTaxEtvj+wz&#10;CWbfhuwmxn/fLRR6HGbmG2Z/nE0nJhpca1nB2yYCQVxZ3XKt4Fpe1u8gnEfW2FkmBU9ycDwsXvaY&#10;afvgL5oKX4sAYZehgsb7PpPSVQ0ZdBvbEwfvZgeDPsihlnrAR4CbTsZRlEqDLYeFBnv6aKi6F6NR&#10;EMc8fp77+TXfXtNnmWyncvyelFot59MOhKfZ/4f/2rlWkMDvlXA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XfHwgAAANoAAAAPAAAAAAAAAAAAAAAAAJgCAABkcnMvZG93&#10;bnJldi54bWxQSwUGAAAAAAQABAD1AAAAhwMAAAAA&#10;" fillcolor="#7096d2 [1951]" strokecolor="#2c385d [1604]" strokeweight="2.25pt">
                    <v:textbox>
                      <w:txbxContent>
                        <w:p w:rsidR="00E42630" w:rsidRDefault="00E42630" w:rsidP="004F1824">
                          <w:pPr>
                            <w:jc w:val="center"/>
                          </w:pPr>
                          <w:r>
                            <w:br/>
                            <w:t>Test Host 1</w:t>
                          </w:r>
                        </w:p>
                      </w:txbxContent>
                    </v:textbox>
                  </v:roundrect>
                  <v:roundrect id="Rounded Rectangle 5" o:spid="_x0000_s1072" style="position:absolute;left:5715;top:9142;width:12763;height:3717;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lQMIA&#10;AADaAAAADwAAAGRycy9kb3ducmV2LnhtbESPzWrDMBCE74W8g9hAbo3sQIpxooTSEPAhl7qF9rhY&#10;6x9irYy1Sey3rwqFHoeZ+YbZHyfXqzuNofNsIF0noIgrbztuDHx+nJ8zUEGQLfaeycBMAY6HxdMe&#10;c+sf/E73UhoVIRxyNNCKDLnWoWrJYVj7gTh6tR8dSpRjo+2Ijwh3vd4kyYt22HFcaHGgt5aqa3lz&#10;Bjb97buu0pN8FfUsmDXpheVszGo5ve5ACU3yH/5rF9bAFn6vxBu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mVAwgAAANoAAAAPAAAAAAAAAAAAAAAAAJgCAABkcnMvZG93&#10;bnJldi54bWxQSwUGAAAAAAQABAD1AAAAhwMAAAAA&#10;" fillcolor="#a5a5a5 [2092]" strokecolor="#2c385d [1604]" strokeweight="2.25pt">
                    <v:textbox inset=",1mm,,1mm">
                      <w:txbxContent>
                        <w:p w:rsidR="00E42630" w:rsidRDefault="00E42630" w:rsidP="004F1824">
                          <w:pPr>
                            <w:jc w:val="center"/>
                          </w:pPr>
                          <w:r>
                            <w:t>DAF Agent</w:t>
                          </w:r>
                        </w:p>
                      </w:txbxContent>
                    </v:textbox>
                  </v:roundrect>
                </v:group>
                <v:group id="Group 6" o:spid="_x0000_s1073" style="position:absolute;left:3196;top:14277;width:12763;height:9621" coordsize="12763,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7" o:spid="_x0000_s1074" style="position:absolute;width:12763;height:9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psMIA&#10;AADaAAAADwAAAGRycy9kb3ducmV2LnhtbESPQWuDQBSE74X8h+UVcilxrRQN1k1IAyleG3PJ7eG+&#10;qtR9K+5qzL/PFgo9DjPzDVPsF9OLmUbXWVbwGsUgiGurO24UXKrTZgvCeWSNvWVScCcH+93qqcBc&#10;2xt/0Xz2jQgQdjkqaL0fcild3ZJBF9mBOHjfdjTogxwbqUe8BbjpZRLHqTTYcVhocaBjS/XPeTIK&#10;koSnz49heSmzS3qv3rK5mq6zUuvn5fAOwtPi/8N/7VIryOD3SrgB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mwwgAAANoAAAAPAAAAAAAAAAAAAAAAAJgCAABkcnMvZG93&#10;bnJldi54bWxQSwUGAAAAAAQABAD1AAAAhwMAAAAA&#10;" fillcolor="#7096d2 [1951]" strokecolor="#2c385d [1604]" strokeweight="2.25pt">
                    <v:textbox>
                      <w:txbxContent>
                        <w:p w:rsidR="00E42630" w:rsidRDefault="00E42630" w:rsidP="004F1824">
                          <w:pPr>
                            <w:pStyle w:val="NormalWeb"/>
                            <w:spacing w:before="0" w:beforeAutospacing="0" w:after="200" w:afterAutospacing="0" w:line="276" w:lineRule="auto"/>
                            <w:jc w:val="center"/>
                          </w:pPr>
                          <w:r>
                            <w:rPr>
                              <w:rFonts w:eastAsia="Calibri"/>
                              <w:sz w:val="22"/>
                              <w:szCs w:val="22"/>
                            </w:rPr>
                            <w:br/>
                            <w:t>Test Host 2</w:t>
                          </w:r>
                        </w:p>
                      </w:txbxContent>
                    </v:textbox>
                  </v:roundrect>
                  <v:roundrect id="Rounded Rectangle 8" o:spid="_x0000_s1075" style="position:absolute;top:5904;width:12763;height:3717;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K3r4A&#10;AADaAAAADwAAAGRycy9kb3ducmV2LnhtbERPS2vCQBC+F/wPywi91U08SEhdRRTBQy/GQnscspMH&#10;ZmdDdjTJv+8eCh4/vvd2P7lOPWkIrWcD6SoBRVx623Jt4Pt2/shABUG22HkmAzMF2O8Wb1vMrR/5&#10;Ss9CahVDOORooBHpc61D2ZDDsPI9ceQqPziUCIda2wHHGO46vU6SjXbYcmxosKdjQ+W9eDgD6+7x&#10;W5XpSX4u1SyY1ekXy9mY9+V0+AQlNMlL/O++WANxa7wSb4D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Dfyt6+AAAA2gAAAA8AAAAAAAAAAAAAAAAAmAIAAGRycy9kb3ducmV2&#10;LnhtbFBLBQYAAAAABAAEAPUAAACDAwAAAAA=&#10;" fillcolor="#a5a5a5 [2092]" strokecolor="#2c385d [1604]" strokeweight="2.25pt">
                    <v:textbox inset=",1mm,,1mm">
                      <w:txbxContent>
                        <w:p w:rsidR="00E42630" w:rsidRDefault="00E42630" w:rsidP="004F1824">
                          <w:pPr>
                            <w:pStyle w:val="NormalWeb"/>
                            <w:spacing w:before="0" w:beforeAutospacing="0" w:after="200" w:afterAutospacing="0" w:line="276" w:lineRule="auto"/>
                            <w:jc w:val="center"/>
                          </w:pPr>
                          <w:r>
                            <w:rPr>
                              <w:rFonts w:eastAsia="Calibri"/>
                              <w:sz w:val="22"/>
                              <w:szCs w:val="22"/>
                            </w:rPr>
                            <w:t>DAF Agent</w:t>
                          </w:r>
                        </w:p>
                      </w:txbxContent>
                    </v:textbox>
                  </v:roundrect>
                </v:group>
                <v:group id="Group 9" o:spid="_x0000_s1076" style="position:absolute;left:3101;top:26088;width:12763;height:9621" coordsize="12763,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Rounded Rectangle 10" o:spid="_x0000_s1077" style="position:absolute;width:12763;height:9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feR8MA&#10;AADbAAAADwAAAGRycy9kb3ducmV2LnhtbESPQWvCQBCF74X+h2UKXopuDEUldRUVLF41XrwN2TEJ&#10;zc6G7CbGf985FLzN8N689816O7pGDdSF2rOB+SwBRVx4W3Np4JofpytQISJbbDyTgScF2G7e39aY&#10;Wf/gMw2XWCoJ4ZChgSrGNtM6FBU5DDPfEot2953DKGtXatvhQ8Jdo9MkWWiHNUtDhS0dKip+L70z&#10;kKbc/+zb8fO0vC6e+ddyyPvbYMzkY9x9g4o0xpf5//pkBV/o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feR8MAAADbAAAADwAAAAAAAAAAAAAAAACYAgAAZHJzL2Rv&#10;d25yZXYueG1sUEsFBgAAAAAEAAQA9QAAAIgDAAAAAA==&#10;" fillcolor="#7096d2 [1951]" strokecolor="#2c385d [1604]" strokeweight="2.25pt">
                    <v:textbox>
                      <w:txbxContent>
                        <w:p w:rsidR="00E42630" w:rsidRDefault="00E42630" w:rsidP="004F1824">
                          <w:pPr>
                            <w:pStyle w:val="NormalWeb"/>
                            <w:spacing w:before="0" w:beforeAutospacing="0" w:after="200" w:afterAutospacing="0" w:line="276" w:lineRule="auto"/>
                            <w:jc w:val="center"/>
                          </w:pPr>
                          <w:r>
                            <w:rPr>
                              <w:rFonts w:eastAsia="Calibri"/>
                              <w:sz w:val="22"/>
                              <w:szCs w:val="22"/>
                            </w:rPr>
                            <w:t>Linux</w:t>
                          </w:r>
                          <w:r>
                            <w:rPr>
                              <w:rFonts w:eastAsia="Calibri"/>
                              <w:sz w:val="22"/>
                              <w:szCs w:val="22"/>
                            </w:rPr>
                            <w:br/>
                          </w:r>
                          <w:proofErr w:type="spellStart"/>
                          <w:r>
                            <w:rPr>
                              <w:rFonts w:eastAsia="Calibri"/>
                              <w:sz w:val="22"/>
                              <w:szCs w:val="22"/>
                            </w:rPr>
                            <w:t>Testhost</w:t>
                          </w:r>
                          <w:proofErr w:type="spellEnd"/>
                          <w:r>
                            <w:rPr>
                              <w:rFonts w:eastAsia="Calibri"/>
                              <w:sz w:val="22"/>
                              <w:szCs w:val="22"/>
                            </w:rPr>
                            <w:t xml:space="preserve"> N</w:t>
                          </w:r>
                        </w:p>
                      </w:txbxContent>
                    </v:textbox>
                  </v:roundrect>
                  <v:roundrect id="Rounded Rectangle 11" o:spid="_x0000_s1078" style="position:absolute;top:5904;width:12763;height:3717;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oI78A&#10;AADbAAAADwAAAGRycy9kb3ducmV2LnhtbERPS4vCMBC+C/sfwgh707QeFukaiyiCh734AD0OzfTB&#10;NpPSjLX+e7Ow4G0+vues8tG1aqA+NJ4NpPMEFHHhbcOVgct5P1uCCoJssfVMBp4UIF9/TFaYWf/g&#10;Iw0nqVQM4ZChgVqky7QORU0Ow9x3xJErfe9QIuwrbXt8xHDX6kWSfGmHDceGGjva1lT8nu7OwKK9&#10;38oi3cn1UD4Fl1X6w7I35nM6br5BCY3yFv+7DzbOT+Hvl3iAX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5mgjvwAAANsAAAAPAAAAAAAAAAAAAAAAAJgCAABkcnMvZG93bnJl&#10;di54bWxQSwUGAAAAAAQABAD1AAAAhAMAAAAA&#10;" fillcolor="#a5a5a5 [2092]" strokecolor="#2c385d [1604]" strokeweight="2.25pt">
                    <v:textbox inset=",1mm,,1mm">
                      <w:txbxContent>
                        <w:p w:rsidR="00E42630" w:rsidRDefault="00E42630" w:rsidP="004F1824">
                          <w:pPr>
                            <w:pStyle w:val="NormalWeb"/>
                            <w:spacing w:before="0" w:beforeAutospacing="0" w:after="200" w:afterAutospacing="0" w:line="276" w:lineRule="auto"/>
                            <w:jc w:val="center"/>
                          </w:pPr>
                          <w:r>
                            <w:rPr>
                              <w:rFonts w:eastAsia="Calibri"/>
                              <w:sz w:val="22"/>
                              <w:szCs w:val="22"/>
                            </w:rPr>
                            <w:t>DAF Agent</w:t>
                          </w:r>
                        </w:p>
                      </w:txbxContent>
                    </v:textbox>
                  </v:roundrect>
                </v:group>
                <v:roundrect id="Rounded Rectangle 19" o:spid="_x0000_s1079" style="position:absolute;left:27284;top:3235;width:12764;height:1721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132sEA&#10;AADbAAAADwAAAGRycy9kb3ducmV2LnhtbERPS0vDQBC+F/wPywheit00lFTTbosVLLma9OJtyE6T&#10;YHY2ZDevf+8Kgrf5+J5zPM+mFSP1rrGsYLuJQBCXVjdcKbgVH88vIJxH1thaJgULOTifHlZHTLWd&#10;+JPG3FcihLBLUUHtfZdK6cqaDLqN7YgDd7e9QR9gX0nd4xTCTSvjKEqkwYZDQ40dvddUfueDURDH&#10;PFwv3bzO9rdkKXb7sRi+RqWeHue3AwhPs/8X/7kzHea/wu8v4QB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Nd9rBAAAA2wAAAA8AAAAAAAAAAAAAAAAAmAIAAGRycy9kb3du&#10;cmV2LnhtbFBLBQYAAAAABAAEAPUAAACGAwAAAAA=&#10;" fillcolor="#7096d2 [1951]" strokecolor="#2c385d [1604]" strokeweight="2.25pt">
                  <v:textbox>
                    <w:txbxContent>
                      <w:p w:rsidR="00E42630" w:rsidRDefault="00E42630" w:rsidP="004F1824">
                        <w:pPr>
                          <w:pStyle w:val="NormalWeb"/>
                          <w:spacing w:before="0" w:beforeAutospacing="0" w:after="200" w:afterAutospacing="0" w:line="276" w:lineRule="auto"/>
                          <w:jc w:val="center"/>
                        </w:pPr>
                        <w:r>
                          <w:t>Linux Server</w:t>
                        </w:r>
                      </w:p>
                    </w:txbxContent>
                  </v:textbox>
                </v:roundrect>
                <v:roundrect id="Rounded Rectangle 20" o:spid="_x0000_s1080" style="position:absolute;left:27284;top:9141;width:12764;height:3716;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HBb4A&#10;AADbAAAADwAAAGRycy9kb3ducmV2LnhtbERPS2vCQBC+C/0PyxS86SYeiqSuIi2CBy+1gj0O2ckD&#10;s7MhO2r8985B6PHje682Y+jMjYbURnaQzzMwxGX0LdcOTr+72RJMEmSPXWRy8KAEm/XbZIWFj3f+&#10;odtRaqMhnAp00Ij0hbWpbChgmseeWLkqDgFF4VBbP+Bdw0NnF1n2YQO2rA0N9vTVUHk5XoODRXf9&#10;q8r8W8776iG4rPMDy8656fu4/QQjNMq/+OXee/Xpev2iP8Cu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GBwW+AAAA2wAAAA8AAAAAAAAAAAAAAAAAmAIAAGRycy9kb3ducmV2&#10;LnhtbFBLBQYAAAAABAAEAPUAAACDAwAAAAA=&#10;" fillcolor="#a5a5a5 [2092]" strokecolor="#2c385d [1604]" strokeweight="2.25pt">
                  <v:textbox inset=",1mm,,1mm">
                    <w:txbxContent>
                      <w:p w:rsidR="00E42630" w:rsidRDefault="00E42630" w:rsidP="004F1824">
                        <w:pPr>
                          <w:pStyle w:val="NormalWeb"/>
                          <w:spacing w:before="0" w:beforeAutospacing="0" w:after="200" w:afterAutospacing="0" w:line="276" w:lineRule="auto"/>
                        </w:pPr>
                        <w:r>
                          <w:rPr>
                            <w:rFonts w:eastAsia="Calibri"/>
                            <w:sz w:val="22"/>
                            <w:szCs w:val="22"/>
                          </w:rPr>
                          <w:t>DAF server</w:t>
                        </w:r>
                      </w:p>
                    </w:txbxContent>
                  </v:textbox>
                </v:roundrect>
                <v:roundrect id="Rounded Rectangle 22" o:spid="_x0000_s1081" style="position:absolute;left:27518;top:30494;width:12763;height:5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vFsIA&#10;AADbAAAADwAAAGRycy9kb3ducmV2LnhtbESPQWvCQBSE7wX/w/IEL0U3DSWW6CpasOTaxEtvj+wz&#10;CWbfhuwmxn/fDRR6HGa+GWZ/nEwrRupdY1nB2yYCQVxa3XCl4Fpc1h8gnEfW2FomBU9ycDwsXvaY&#10;avvgbxpzX4lQwi5FBbX3XSqlK2sy6Da2Iw7ezfYGfZB9JXWPj1BuWhlHUSINNhwWauzos6byng9G&#10;QRzz8HXuptdse02exft2LIafUanVcjrtQHia/H/4j870zMH8Jfw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S8WwgAAANsAAAAPAAAAAAAAAAAAAAAAAJgCAABkcnMvZG93&#10;bnJldi54bWxQSwUGAAAAAAQABAD1AAAAhwMAAAAA&#10;" fillcolor="#7096d2 [1951]" strokecolor="#2c385d [1604]" strokeweight="2.25pt">
                  <v:textbox>
                    <w:txbxContent>
                      <w:p w:rsidR="00E42630" w:rsidRDefault="00E42630" w:rsidP="004F1824">
                        <w:pPr>
                          <w:pStyle w:val="NormalWeb"/>
                          <w:spacing w:before="0" w:beforeAutospacing="0" w:after="200" w:afterAutospacing="0" w:line="276" w:lineRule="auto"/>
                          <w:jc w:val="center"/>
                        </w:pPr>
                        <w:r>
                          <w:rPr>
                            <w:rFonts w:eastAsia="Calibri"/>
                            <w:sz w:val="22"/>
                            <w:szCs w:val="22"/>
                          </w:rPr>
                          <w:t xml:space="preserve">Other components </w:t>
                        </w:r>
                        <w:r>
                          <w:rPr>
                            <w:rFonts w:eastAsia="Calibri"/>
                            <w:sz w:val="22"/>
                            <w:szCs w:val="22"/>
                          </w:rPr>
                          <w:br/>
                          <w:t>switch</w:t>
                        </w:r>
                      </w:p>
                    </w:txbxContent>
                  </v:textbox>
                </v:roundrect>
                <v:roundrect id="Rounded Rectangle 23" o:spid="_x0000_s1082" style="position:absolute;left:27518;top:38775;width:12763;height:55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mKjcIA&#10;AADbAAAADwAAAGRycy9kb3ducmV2LnhtbESPQYvCMBSE78L+h/AW9iKabhVdqlFWYcWrrRdvj+Zt&#10;W2xeSpPW+u+NIHgcZr4ZZr0dTC16al1lWcH3NAJBnFtdcaHgnP1NfkA4j6yxtkwK7uRgu/kYrTHR&#10;9sYn6lNfiFDCLkEFpfdNIqXLSzLoprYhDt6/bQ36INtC6hZvodzUMo6ihTRYcVgosaF9Sfk17YyC&#10;OObusGuG8XF5Xtyz+bLPukuv1Nfn8LsC4Wnw7/CLPurAzeD5Jfw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yYqNwgAAANsAAAAPAAAAAAAAAAAAAAAAAJgCAABkcnMvZG93&#10;bnJldi54bWxQSwUGAAAAAAQABAD1AAAAhwMAAAAA&#10;" fillcolor="#7096d2 [1951]" strokecolor="#2c385d [1604]" strokeweight="2.25pt">
                  <v:textbox>
                    <w:txbxContent>
                      <w:p w:rsidR="00E42630" w:rsidRDefault="00E42630" w:rsidP="004F1824">
                        <w:pPr>
                          <w:pStyle w:val="NormalWeb"/>
                          <w:spacing w:before="0" w:beforeAutospacing="0" w:after="200" w:afterAutospacing="0" w:line="276" w:lineRule="auto"/>
                          <w:jc w:val="center"/>
                        </w:pPr>
                        <w:r>
                          <w:rPr>
                            <w:rFonts w:eastAsia="Calibri"/>
                            <w:sz w:val="22"/>
                            <w:szCs w:val="22"/>
                          </w:rPr>
                          <w:t xml:space="preserve">Test Equipment </w:t>
                        </w:r>
                        <w:proofErr w:type="spellStart"/>
                        <w:r>
                          <w:rPr>
                            <w:rFonts w:eastAsia="Calibri"/>
                            <w:sz w:val="22"/>
                            <w:szCs w:val="22"/>
                          </w:rPr>
                          <w:t>Etc</w:t>
                        </w:r>
                        <w:proofErr w:type="spellEnd"/>
                      </w:p>
                    </w:txbxContent>
                  </v:textbox>
                </v:roundrect>
                <v:line id="Straight Connector 24" o:spid="_x0000_s1083" style="position:absolute;flip:y;visibility:visible;mso-wrap-style:square" from="15959,10999" to="27284,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59sYAAADbAAAADwAAAGRycy9kb3ducmV2LnhtbESPQWvCQBSE7wX/w/KE3urGUKSkbkRE&#10;QYu01Ibi8SX7TKLZtyG71dhf7wqFHoeZ+YaZznrTiDN1rrasYDyKQBAXVtdcKsi+Vk8vIJxH1thY&#10;JgVXcjBLBw9TTLS98Cedd74UAcIuQQWV920ipSsqMuhGtiUO3sF2Bn2QXSl1h5cAN42Mo2giDdYc&#10;FipsaVFRcdr9GAUH3maT/Lh8i/P37Hvza+V+tflQ6nHYz19BeOr9f/ivvdYK4me4fw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P+fbGAAAA2wAAAA8AAAAAAAAA&#10;AAAAAAAAoQIAAGRycy9kb3ducmV2LnhtbFBLBQYAAAAABAAEAPkAAACUAwAAAAA=&#10;" strokecolor="#a5a5a5 [2092]" strokeweight="2.75pt"/>
                <v:line id="Straight Connector 25" o:spid="_x0000_s1084" style="position:absolute;flip:x;visibility:visible;mso-wrap-style:square" from="19293,10997" to="19293,27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NcbcYAAADbAAAADwAAAGRycy9kb3ducmV2LnhtbESPQWvCQBSE7wX/w/KE3urGQKWkbkRE&#10;QYu01Ibi8SX7TKLZtyG71dhf7wqFHoeZ+YaZznrTiDN1rrasYDyKQBAXVtdcKsi+Vk8vIJxH1thY&#10;JgVXcjBLBw9TTLS98Cedd74UAcIuQQWV920ipSsqMuhGtiUO3sF2Bn2QXSl1h5cAN42Mo2giDdYc&#10;FipsaVFRcdr9GAUH3maT/Lh8i/P37Hvza+V+tflQ6nHYz19BeOr9f/ivvdYK4me4fw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DXG3GAAAA2wAAAA8AAAAAAAAA&#10;AAAAAAAAoQIAAGRycy9kb3ducmV2LnhtbFBLBQYAAAAABAAEAPkAAACUAwAAAAA=&#10;" strokecolor="#a5a5a5 [2092]" strokeweight="2.75pt"/>
                <v:line id="Straight Connector 26" o:spid="_x0000_s1085" style="position:absolute;visibility:visible;mso-wrap-style:square" from="15864,22416" to="19198,22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wogMUAAADbAAAADwAAAGRycy9kb3ducmV2LnhtbESPS2vCQBSF9wX/w3CF7urEgKGkjiIB&#10;xYV9GKXQ3W3mmgQzd2JmatJ/3ykILg/n8XHmy8E04kqdqy0rmE4iEMSF1TWXCo6H9dMzCOeRNTaW&#10;ScEvOVguRg9zTLXteU/X3JcijLBLUUHlfZtK6YqKDLqJbYmDd7KdQR9kV0rdYR/GTSPjKEqkwZoD&#10;ocKWsoqKc/5jAuQrzw6v7eptxvvd++fm+/JRDBelHsfD6gWEp8Hfw7f2ViuIE/j/En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wogMUAAADbAAAADwAAAAAAAAAA&#10;AAAAAAChAgAAZHJzL2Rvd25yZXYueG1sUEsFBgAAAAAEAAQA+QAAAJMDAAAAAA==&#10;" strokecolor="#a5a5a5 [2092]" strokeweight="2.75pt"/>
                <v:line id="Straight Connector 27" o:spid="_x0000_s1086" style="position:absolute;visibility:visible;mso-wrap-style:square" from="15959,34279" to="19293,34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NG8UAAADbAAAADwAAAGRycy9kb3ducmV2LnhtbESPzWrCQBSF9wXfYbhCd3VSoSrRMQTB&#10;0oVWTUTo7jZzmwQzd2Jm1PTtO4VCl4fz83EWSW8acaPO1ZYVPI8iEMSF1TWXCo75+mkGwnlkjY1l&#10;UvBNDpLl4GGBsbZ3PtAt86UII+xiVFB538ZSuqIig25kW+LgfdnOoA+yK6Xu8B7GTSPHUTSRBmsO&#10;hApbWlVUnLOrCZCPbJVv2/T9hQ+b3en187Iv+otSj8M+nYPw1Pv/8F/7TSsYT+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CNG8UAAADbAAAADwAAAAAAAAAA&#10;AAAAAAChAgAAZHJzL2Rvd25yZXYueG1sUEsFBgAAAAAEAAQA+QAAAJMDAAAAAA==&#10;" strokecolor="#a5a5a5 [2092]" strokeweight="2.75pt"/>
                <v:line id="Straight Connector 689" o:spid="_x0000_s1087" style="position:absolute;visibility:visible;mso-wrap-style:square" from="21812,7392" to="21812,47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SipsQAAADcAAAADwAAAGRycy9kb3ducmV2LnhtbESPQWvCQBSE7wX/w/KE3urGHsSmWaWI&#10;lt5ajajHR/ZlN5h9G7Jbk/77bkHocZiZb5hiPbpW3KgPjWcF81kGgrjyumGj4FjunpYgQkTW2Hom&#10;BT8UYL2aPBSYaz/wnm6HaESCcMhRgY2xy6UMlSWHYeY74uTVvncYk+yN1D0OCe5a+ZxlC+mw4bRg&#10;saONpep6+HYK6FR/meH6ic67iy3PZvt+2W2VepyOb68gIo3xP3xvf2gFi+UL/J1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RKKmxAAAANwAAAAPAAAAAAAAAAAA&#10;AAAAAKECAABkcnMvZG93bnJldi54bWxQSwUGAAAAAAQABAD5AAAAkgMAAAAA&#10;" strokecolor="#234170 [2415]" strokeweight="3pt"/>
                <v:line id="Straight Connector 73" o:spid="_x0000_s1088" style="position:absolute;visibility:visible;mso-wrap-style:square" from="15959,7393" to="27284,7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2+sIAAADbAAAADwAAAGRycy9kb3ducmV2LnhtbESPQWsCMRSE7wX/Q3iCt5pVwcpqFBEt&#10;vdmqqMfH5pksbl6WTepu/31TKHgcZuYbZrHqXCUe1ITSs4LRMANBXHhdslFwOu5eZyBCRNZYeSYF&#10;PxRgtey9LDDXvuUvehyiEQnCIUcFNsY6lzIUlhyGoa+Jk3fzjcOYZGOkbrBNcFfJcZZNpcOS04LF&#10;mjaWivvh2ymg8+3TtPc9Ou+u9ngx2/frbqvUoN+t5yAidfEZ/m9/aAVvE/j7kn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2+sIAAADbAAAADwAAAAAAAAAAAAAA&#10;AAChAgAAZHJzL2Rvd25yZXYueG1sUEsFBgAAAAAEAAQA+QAAAJADAAAAAA==&#10;" strokecolor="#234170 [2415]" strokeweight="3pt"/>
                <v:line id="Straight Connector 74" o:spid="_x0000_s1089" style="position:absolute;visibility:visible;mso-wrap-style:square" from="22045,23973" to="27518,23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CujsIAAADbAAAADwAAAGRycy9kb3ducmV2LnhtbESPQWsCMRSE7wX/Q3iCt5pVxMpqFBEt&#10;vdmqqMfH5pksbl6WTepu/31TKHgcZuYbZrHqXCUe1ITSs4LRMANBXHhdslFwOu5eZyBCRNZYeSYF&#10;PxRgtey9LDDXvuUvehyiEQnCIUcFNsY6lzIUlhyGoa+Jk3fzjcOYZGOkbrBNcFfJcZZNpcOS04LF&#10;mjaWivvh2ymg8+3TtPc9Ou+u9ngx2/frbqvUoN+t5yAidfEZ/m9/aAVvE/j7kn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CujsIAAADbAAAADwAAAAAAAAAAAAAA&#10;AAChAgAAZHJzL2Rvd25yZXYueG1sUEsFBgAAAAAEAAQA+QAAAJADAAAAAA==&#10;" strokecolor="#234170 [2415]" strokeweight="3pt"/>
                <v:line id="Straight Connector 75" o:spid="_x0000_s1090" style="position:absolute;visibility:visible;mso-wrap-style:square" from="15864,15992" to="21812,15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wLFcIAAADbAAAADwAAAGRycy9kb3ducmV2LnhtbESPQWsCMRSE7wX/Q3iCt5pV0MpqFBEt&#10;vdmqqMfH5pksbl6WTepu/31TKHgcZuYbZrHqXCUe1ITSs4LRMANBXHhdslFwOu5eZyBCRNZYeSYF&#10;PxRgtey9LDDXvuUvehyiEQnCIUcFNsY6lzIUlhyGoa+Jk3fzjcOYZGOkbrBNcFfJcZZNpcOS04LF&#10;mjaWivvh2ymg8+3TtPc9Ou+u9ngx2/frbqvUoN+t5yAidfEZ/m9/aAVvE/j7kn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wLFcIAAADbAAAADwAAAAAAAAAAAAAA&#10;AAChAgAAZHJzL2Rvd25yZXYueG1sUEsFBgAAAAAEAAQA+QAAAJADAAAAAA==&#10;" strokecolor="#234170 [2415]" strokeweight="3pt"/>
                <v:line id="Straight Connector 76" o:spid="_x0000_s1091" style="position:absolute;visibility:visible;mso-wrap-style:square" from="21812,33085" to="27279,33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6VYsMAAADbAAAADwAAAGRycy9kb3ducmV2LnhtbESPQWvCQBSE7wX/w/IEb3WjB1vSrFKK&#10;ijdbU1qPj+zLbjD7NmRXE/99t1DocZiZb5hiM7pW3KgPjWcFi3kGgrjyumGj4LPcPT6DCBFZY+uZ&#10;FNwpwGY9eSgw137gD7qdohEJwiFHBTbGLpcyVJYchrnviJNX+95hTLI3Uvc4JLhr5TLLVtJhw2nB&#10;YkdvlqrL6eoU0Ff9bobLEZ13Z1t+m+3+vNsqNZuOry8gIo3xP/zXPmgFTyv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lWLDAAAA2wAAAA8AAAAAAAAAAAAA&#10;AAAAoQIAAGRycy9kb3ducmV2LnhtbFBLBQYAAAAABAAEAPkAAACRAwAAAAA=&#10;" strokecolor="#234170 [2415]" strokeweight="3pt"/>
                <v:line id="Straight Connector 77" o:spid="_x0000_s1092" style="position:absolute;visibility:visible;mso-wrap-style:square" from="22045,41752" to="27512,41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Iw+cIAAADbAAAADwAAAGRycy9kb3ducmV2LnhtbESPT2sCMRTE7wW/Q3iCt5rVg8rWKKVo&#10;8ea/0np8bJ7J4uZl2aTu+u2NIHgcZuY3zHzZuUpcqQmlZwWjYQaCuPC6ZKPg57h+n4EIEVlj5ZkU&#10;3CjActF7m2Oufct7uh6iEQnCIUcFNsY6lzIUlhyGoa+Jk3f2jcOYZGOkbrBNcFfJcZZNpMOS04LF&#10;mr4sFZfDv1NAv+edaS9bdN6d7PHPrL5P65VSg373+QEiUhdf4Wd7oxVMp/D4kn6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Iw+cIAAADbAAAADwAAAAAAAAAAAAAA&#10;AAChAgAAZHJzL2Rvd25yZXYueG1sUEsFBgAAAAAEAAQA+QAAAJADAAAAAA==&#10;" strokecolor="#234170 [2415]" strokeweight="3pt"/>
                <v:oval id="Oval 690" o:spid="_x0000_s1093" style="position:absolute;left:43334;top:15387;width:10337;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IZ70A&#10;AADcAAAADwAAAGRycy9kb3ducmV2LnhtbERPuwrCMBTdBf8hXMFNU0VEq1FEKTgJvga3S3Ntq81N&#10;aaK2f28GwfFw3st1Y0rxptoVlhWMhhEI4tTqgjMFl3MymIFwHlljaZkUtORgvep2lhhr++EjvU8+&#10;EyGEXYwKcu+rWEqX5mTQDW1FHLi7rQ36AOtM6ho/IdyUchxFU2mw4NCQY0XbnNLn6WUU0OQ2b5Nr&#10;m1x47A5oXVvtHlul+r1mswDhqfF/8c+91wqm8zA/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DsIZ70AAADcAAAADwAAAAAAAAAAAAAAAACYAgAAZHJzL2Rvd25yZXYu&#10;eG1sUEsFBgAAAAAEAAQA9QAAAIIDAAAAAA==&#10;" fillcolor="#6076b4 [3204]" strokecolor="#2c385d [1604]" strokeweight="2.25pt">
                  <v:textbox>
                    <w:txbxContent>
                      <w:p w:rsidR="00E42630" w:rsidRDefault="00E42630" w:rsidP="00A6262F">
                        <w:pPr>
                          <w:jc w:val="center"/>
                        </w:pPr>
                        <w:r>
                          <w:t>Web Browser</w:t>
                        </w:r>
                      </w:p>
                    </w:txbxContent>
                  </v:textbox>
                </v:oval>
                <v:line id="Straight Connector 79" o:spid="_x0000_s1094" style="position:absolute;visibility:visible;mso-wrap-style:square" from="40048,18562" to="43334,18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EBEMIAAADbAAAADwAAAGRycy9kb3ducmV2LnhtbESPQWsCMRSE7wX/Q3iCt5rVg9bVKCJa&#10;erNVUY+PzTNZ3Lwsm9Td/vumUPA4zMw3zGLVuUo8qAmlZwWjYQaCuPC6ZKPgdNy9voEIEVlj5ZkU&#10;/FCA1bL3ssBc+5a/6HGIRiQIhxwV2BjrXMpQWHIYhr4mTt7NNw5jko2RusE2wV0lx1k2kQ5LTgsW&#10;a9pYKu6Hb6eAzrdP09736Ly72uPFbN+vu61Sg363noOI1MVn+L/9oRVMZ/D3Jf0A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EBEMIAAADbAAAADwAAAAAAAAAAAAAA&#10;AAChAgAAZHJzL2Rvd25yZXYueG1sUEsFBgAAAAAEAAQA+QAAAJADAAAAAA==&#10;" strokecolor="#234170 [2415]" strokeweight="3pt"/>
                <v:roundrect id="Rounded Rectangle 81" o:spid="_x0000_s1095" style="position:absolute;left:27284;top:12988;width:12764;height:3715;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pMEA&#10;AADbAAAADwAAAGRycy9kb3ducmV2LnhtbESPzYrCQBCE74LvMLSwN53EwxKio4giePCyurAem0zn&#10;BzM9IdNqfPsdQfBYVNVX1HI9uFbdqQ+NZwPpLAFFXHjbcGXg97yfZqCCIFtsPZOBJwVYr8ajJebW&#10;P/iH7iepVIRwyNFALdLlWoeiJodh5jvi6JW+dyhR9pW2PT4i3LV6niTf2mHDcaHGjrY1FdfTzRmY&#10;t7dLWaQ7+TuUT8GsSo8se2O+JsNmAUpokE/43T5YA1kKry/xB+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aTBAAAA2wAAAA8AAAAAAAAAAAAAAAAAmAIAAGRycy9kb3du&#10;cmV2LnhtbFBLBQYAAAAABAAEAPUAAACGAwAAAAA=&#10;" fillcolor="#a5a5a5 [2092]" strokecolor="#2c385d [1604]" strokeweight="2.25pt">
                  <v:textbox inset=",1mm,,1mm">
                    <w:txbxContent>
                      <w:p w:rsidR="00E42630" w:rsidRDefault="00E42630" w:rsidP="00A6262F">
                        <w:pPr>
                          <w:pStyle w:val="NormalWeb"/>
                          <w:spacing w:before="0" w:beforeAutospacing="0" w:after="200" w:afterAutospacing="0" w:line="276" w:lineRule="auto"/>
                        </w:pPr>
                        <w:r>
                          <w:rPr>
                            <w:rFonts w:eastAsia="Calibri"/>
                            <w:sz w:val="22"/>
                            <w:szCs w:val="22"/>
                          </w:rPr>
                          <w:t>SQL database</w:t>
                        </w:r>
                      </w:p>
                    </w:txbxContent>
                  </v:textbox>
                </v:roundrect>
                <v:roundrect id="Rounded Rectangle 82" o:spid="_x0000_s1096" style="position:absolute;left:27323;top:16748;width:12764;height:370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5j08EA&#10;AADbAAAADwAAAGRycy9kb3ducmV2LnhtbESPzYrCQBCE74LvMPSCN50kBwnRUZZdBA9e1hX02GQ6&#10;P5jpCZlW49vvCMIei6r6ilpvR9epOw2h9WwgXSSgiEtvW64NnH538xxUEGSLnWcy8KQA2810ssbC&#10;+gf/0P0otYoQDgUaaET6QutQNuQwLHxPHL3KDw4lyqHWdsBHhLtOZ0my1A5bjgsN9vTVUHk93pyB&#10;rLtdqjL9lvO+egrmdXpg2Rkz+xg/V6CERvkPv9t7ayDP4PUl/gC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Y9PBAAAA2wAAAA8AAAAAAAAAAAAAAAAAmAIAAGRycy9kb3du&#10;cmV2LnhtbFBLBQYAAAAABAAEAPUAAACGAwAAAAA=&#10;" fillcolor="#a5a5a5 [2092]" strokecolor="#2c385d [1604]" strokeweight="2.25pt">
                  <v:textbox inset=",1mm,,1mm">
                    <w:txbxContent>
                      <w:p w:rsidR="00E42630" w:rsidRDefault="00E42630" w:rsidP="00A6262F">
                        <w:pPr>
                          <w:pStyle w:val="NormalWeb"/>
                          <w:spacing w:before="0" w:beforeAutospacing="0" w:after="200" w:afterAutospacing="0" w:line="276" w:lineRule="auto"/>
                        </w:pPr>
                        <w:r>
                          <w:rPr>
                            <w:rFonts w:eastAsia="Calibri"/>
                            <w:sz w:val="22"/>
                            <w:szCs w:val="22"/>
                          </w:rPr>
                          <w:t>Webserver</w:t>
                        </w:r>
                      </w:p>
                    </w:txbxContent>
                  </v:textbox>
                </v:roundrect>
                <v:line id="Straight Connector 83" o:spid="_x0000_s1097" style="position:absolute;visibility:visible;mso-wrap-style:square" from="19329,32790" to="19329,3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3UIsUAAADbAAAADwAAAGRycy9kb3ducmV2LnhtbESPzWrCQBSF9wXfYbhCd83EFkWikyBC&#10;xUWtGkvB3W3mNglm7sTMVNO37xQEl4fz83HmWW8acaHO1ZYVjKIYBHFhdc2lgo/D69MUhPPIGhvL&#10;pOCXHGTp4GGOibZX3tMl96UII+wSVFB53yZSuqIigy6yLXHwvm1n0AfZlVJ3eA3jppHPcTyRBmsO&#10;hApbWlZUnPIfEyDHfHnYtIv3Me/ftp+rr/Ou6M9KPQ77xQyEp97fw7f2WiuYvsD/l/ADZ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3UIsUAAADbAAAADwAAAAAAAAAA&#10;AAAAAAChAgAAZHJzL2Rvd25yZXYueG1sUEsFBgAAAAAEAAQA+QAAAJMDAAAAAA==&#10;" strokecolor="#a5a5a5 [2092]" strokeweight="2.75pt"/>
                <v:line id="Straight Connector 84" o:spid="_x0000_s1098" style="position:absolute;visibility:visible;mso-wrap-style:square" from="19293,27664" to="19293,3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3UksIAAADbAAAADwAAAGRycy9kb3ducmV2LnhtbESP3WrCQBSE7wu+w3IE7+pGCTamruIv&#10;CAVB7QMcsqfJ0uzZkF01+vSuUOjlMDPfMLNFZ2txpdYbxwpGwwQEceG04VLB93n3noHwAVlj7ZgU&#10;3MnDYt57m2Gu3Y2PdD2FUkQI+xwVVCE0uZS+qMiiH7qGOHo/rrUYomxLqVu8Rbit5ThJJtKi4bhQ&#10;YUPriorf08UqMEZPv0Kxso+t449DhuljM0mVGvS75SeIQF34D/+191pBlsLrS/wBc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3UksIAAADbAAAADwAAAAAAAAAAAAAA&#10;AAChAgAAZHJzL2Rvd25yZXYueG1sUEsFBgAAAAAEAAQA+QAAAJADAAAAAA==&#10;" strokecolor="#a5a5a5 [2092]" strokeweight="2.75pt">
                  <v:stroke dashstyle="3 1"/>
                </v:line>
                <v:shape id="Text Box 692" o:spid="_x0000_s1099" type="#_x0000_t202" style="position:absolute;left:17528;top:47783;width:104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5c8MYA&#10;AADcAAAADwAAAGRycy9kb3ducmV2LnhtbESPQWvCQBSE74X+h+UJXopuVKo2dRURq6W3GrX09sg+&#10;k9Ds25Bdk/jvu0Khx2FmvmEWq86UoqHaFZYVjIYRCOLU6oIzBcfkbTAH4TyyxtIyKbiRg9Xy8WGB&#10;sbYtf1Jz8JkIEHYxKsi9r2IpXZqTQTe0FXHwLrY26IOsM6lrbAPclHIcRVNpsOCwkGNFm5zSn8PV&#10;KPh+yr4+XLc7tZPnSbXdN8nsrBOl+r1u/QrCU+f/w3/td61g+jKG+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5c8MYAAADcAAAADwAAAAAAAAAAAAAAAACYAgAAZHJz&#10;L2Rvd25yZXYueG1sUEsFBgAAAAAEAAQA9QAAAIsDAAAAAA==&#10;" fillcolor="white [3201]" stroked="f" strokeweight=".5pt">
                  <v:textbox>
                    <w:txbxContent>
                      <w:p w:rsidR="00E42630" w:rsidRDefault="00E42630">
                        <w:r>
                          <w:t>IP network</w:t>
                        </w:r>
                      </w:p>
                    </w:txbxContent>
                  </v:textbox>
                </v:shape>
                <w10:anchorlock/>
              </v:group>
            </w:pict>
          </mc:Fallback>
        </mc:AlternateContent>
      </w:r>
    </w:p>
    <w:p w:rsidR="004F1824" w:rsidRDefault="007644D1" w:rsidP="007644D1">
      <w:pPr>
        <w:pStyle w:val="Caption"/>
      </w:pPr>
      <w:bookmarkStart w:id="3" w:name="_Ref306301608"/>
      <w:bookmarkStart w:id="4" w:name="_Ref306301621"/>
      <w:r>
        <w:t xml:space="preserve">Figure </w:t>
      </w:r>
      <w:fldSimple w:instr=" SEQ Figure \* ARABIC ">
        <w:r w:rsidR="006565CD">
          <w:rPr>
            <w:noProof/>
          </w:rPr>
          <w:t>2</w:t>
        </w:r>
      </w:fldSimple>
      <w:bookmarkEnd w:id="3"/>
      <w:r w:rsidR="00BA55A0">
        <w:t xml:space="preserve">- A </w:t>
      </w:r>
      <w:r>
        <w:t>DAF configuration</w:t>
      </w:r>
      <w:r w:rsidR="00D74DBE">
        <w:t xml:space="preserve"> containing just</w:t>
      </w:r>
      <w:r w:rsidR="00BA55A0">
        <w:t xml:space="preserve"> a single Test Stand.</w:t>
      </w:r>
      <w:bookmarkEnd w:id="4"/>
    </w:p>
    <w:p w:rsidR="00AC1C36" w:rsidRDefault="00AC1C36">
      <w:pPr>
        <w:rPr>
          <w:rFonts w:asciiTheme="majorHAnsi" w:eastAsiaTheme="majorEastAsia" w:hAnsiTheme="majorHAnsi" w:cstheme="majorBidi"/>
          <w:bCs/>
          <w:i/>
          <w:color w:val="6076B4" w:themeColor="accent1"/>
          <w:sz w:val="32"/>
          <w:szCs w:val="32"/>
        </w:rPr>
      </w:pPr>
      <w:r>
        <w:br w:type="page"/>
      </w:r>
    </w:p>
    <w:p w:rsidR="00194003" w:rsidRDefault="00194003">
      <w:pPr>
        <w:sectPr w:rsidR="00194003" w:rsidSect="00E42630">
          <w:headerReference w:type="even" r:id="rId13"/>
          <w:headerReference w:type="default" r:id="rId14"/>
          <w:footerReference w:type="even" r:id="rId15"/>
          <w:footerReference w:type="default" r:id="rId16"/>
          <w:headerReference w:type="first" r:id="rId17"/>
          <w:pgSz w:w="12240" w:h="15840"/>
          <w:pgMar w:top="1440" w:right="1077" w:bottom="1440" w:left="1077" w:header="578" w:footer="431" w:gutter="0"/>
          <w:cols w:space="720"/>
          <w:docGrid w:linePitch="360"/>
        </w:sectPr>
      </w:pPr>
    </w:p>
    <w:p w:rsidR="007B02A8" w:rsidRDefault="007B02A8" w:rsidP="007B02A8">
      <w:pPr>
        <w:pStyle w:val="Heading1"/>
      </w:pPr>
      <w:bookmarkStart w:id="5" w:name="_Toc311402423"/>
      <w:r>
        <w:lastRenderedPageBreak/>
        <w:t>DAF Reference Information</w:t>
      </w:r>
      <w:bookmarkEnd w:id="5"/>
    </w:p>
    <w:p w:rsidR="007B02A8" w:rsidRPr="007B02A8" w:rsidRDefault="007B02A8" w:rsidP="007B02A8"/>
    <w:p w:rsidR="00E51ADB" w:rsidRDefault="00E51ADB" w:rsidP="005C7FFB">
      <w:pPr>
        <w:pStyle w:val="Heading2"/>
      </w:pPr>
      <w:bookmarkStart w:id="6" w:name="_Toc311402424"/>
      <w:r>
        <w:t>Test Stand</w:t>
      </w:r>
      <w:bookmarkEnd w:id="6"/>
    </w:p>
    <w:p w:rsidR="00E51ADB" w:rsidRDefault="00E51ADB" w:rsidP="00E51ADB">
      <w:pPr>
        <w:rPr>
          <w:szCs w:val="20"/>
          <w:lang w:eastAsia="en-GB"/>
        </w:rPr>
      </w:pPr>
      <w:r>
        <w:rPr>
          <w:szCs w:val="20"/>
          <w:lang w:eastAsia="en-GB"/>
        </w:rPr>
        <w:t>A Test Stand is a collection of physical resources used to test the object under test.  The object under test is considered to be part of the test stand.  DAF agents are installed in Test Hosts within the Test Stand.  This enables DAF to cause system commands, testcases or utilities to run on each test host and effectively gives DAF control over the behavior of each Test Host.   If it is necessary to control other objects in the test stand from within DAF, then this must be done by running a script or utility on a Test Host that communicates via a command line interface</w:t>
      </w:r>
      <w:r w:rsidR="00A71F4F">
        <w:rPr>
          <w:szCs w:val="20"/>
          <w:lang w:eastAsia="en-GB"/>
        </w:rPr>
        <w:t xml:space="preserve"> </w:t>
      </w:r>
      <w:r>
        <w:rPr>
          <w:szCs w:val="20"/>
          <w:lang w:eastAsia="en-GB"/>
        </w:rPr>
        <w:t>(CLI)/Web browser or other user interface on the object.  For example, if DAF is perform configuration actions on say an IP network switch, then DAF might run SSH commands on a Test Host and these SSH commands would allow DAF to login to the IP network switch CLI and perform the desired configuration commands.</w:t>
      </w:r>
    </w:p>
    <w:p w:rsidR="00E51ADB" w:rsidRDefault="00E51ADB" w:rsidP="005C7FFB">
      <w:pPr>
        <w:pStyle w:val="Heading2"/>
        <w:rPr>
          <w:lang w:eastAsia="en-GB"/>
        </w:rPr>
      </w:pPr>
      <w:bookmarkStart w:id="7" w:name="_Toc311402425"/>
      <w:r>
        <w:rPr>
          <w:lang w:eastAsia="en-GB"/>
        </w:rPr>
        <w:t>Test Host</w:t>
      </w:r>
      <w:bookmarkEnd w:id="7"/>
    </w:p>
    <w:p w:rsidR="00E51ADB" w:rsidRDefault="00E51ADB" w:rsidP="00E51ADB">
      <w:pPr>
        <w:spacing w:after="0"/>
        <w:rPr>
          <w:szCs w:val="20"/>
          <w:lang w:eastAsia="en-GB"/>
        </w:rPr>
      </w:pPr>
      <w:r>
        <w:rPr>
          <w:szCs w:val="20"/>
          <w:lang w:eastAsia="en-GB"/>
        </w:rPr>
        <w:t>There are typically many Test Hosts in a Test Stand.  It is necessary therefore to have a mechanism that allows the tester to specify whi</w:t>
      </w:r>
      <w:r w:rsidR="00A57A34">
        <w:rPr>
          <w:szCs w:val="20"/>
          <w:lang w:eastAsia="en-GB"/>
        </w:rPr>
        <w:t xml:space="preserve">ch Test Host is to be used for </w:t>
      </w:r>
      <w:r>
        <w:rPr>
          <w:szCs w:val="20"/>
          <w:lang w:eastAsia="en-GB"/>
        </w:rPr>
        <w:t>a particular Action.  DAF provides two mechanisms for doing this – the Host Selector and the Collector Set.  Two types of Host Selector are supported:</w:t>
      </w:r>
      <w:r>
        <w:rPr>
          <w:szCs w:val="20"/>
          <w:lang w:eastAsia="en-GB"/>
        </w:rPr>
        <w:br/>
      </w:r>
    </w:p>
    <w:tbl>
      <w:tblPr>
        <w:tblStyle w:val="TableGrid"/>
        <w:tblW w:w="0" w:type="auto"/>
        <w:tblLook w:val="04A0" w:firstRow="1" w:lastRow="0" w:firstColumn="1" w:lastColumn="0" w:noHBand="0" w:noVBand="1"/>
      </w:tblPr>
      <w:tblGrid>
        <w:gridCol w:w="1552"/>
        <w:gridCol w:w="5647"/>
      </w:tblGrid>
      <w:tr w:rsidR="00E51ADB" w:rsidTr="00050711">
        <w:tc>
          <w:tcPr>
            <w:tcW w:w="1552" w:type="dxa"/>
          </w:tcPr>
          <w:p w:rsidR="00E51ADB" w:rsidRDefault="00E51ADB" w:rsidP="00050711">
            <w:r>
              <w:t>Any</w:t>
            </w:r>
          </w:p>
        </w:tc>
        <w:tc>
          <w:tcPr>
            <w:tcW w:w="5647" w:type="dxa"/>
          </w:tcPr>
          <w:p w:rsidR="00E51ADB" w:rsidRDefault="00E51ADB" w:rsidP="00050711">
            <w:r>
              <w:t>This is effectively the “Don’t care” selector and means that Host Selectors are not used in deciding which Test Host is to be used for the Action.</w:t>
            </w:r>
          </w:p>
        </w:tc>
      </w:tr>
      <w:tr w:rsidR="00E51ADB" w:rsidTr="00050711">
        <w:tc>
          <w:tcPr>
            <w:tcW w:w="1552" w:type="dxa"/>
          </w:tcPr>
          <w:p w:rsidR="00E51ADB" w:rsidRDefault="00E51ADB" w:rsidP="00050711">
            <w:proofErr w:type="spellStart"/>
            <w:r>
              <w:t>BySelectorValue</w:t>
            </w:r>
            <w:proofErr w:type="spellEnd"/>
          </w:p>
        </w:tc>
        <w:tc>
          <w:tcPr>
            <w:tcW w:w="5647" w:type="dxa"/>
          </w:tcPr>
          <w:p w:rsidR="00E51ADB" w:rsidRDefault="00E51ADB" w:rsidP="00050711">
            <w:r>
              <w:t>This means that any host with a specific Host Selector Value may be used in the Action</w:t>
            </w:r>
          </w:p>
        </w:tc>
      </w:tr>
    </w:tbl>
    <w:p w:rsidR="00E51ADB" w:rsidRDefault="00E51ADB" w:rsidP="00E51ADB">
      <w:pPr>
        <w:rPr>
          <w:szCs w:val="20"/>
          <w:lang w:eastAsia="en-GB"/>
        </w:rPr>
      </w:pPr>
      <w:r>
        <w:rPr>
          <w:szCs w:val="20"/>
          <w:lang w:eastAsia="en-GB"/>
        </w:rPr>
        <w:br/>
        <w:t xml:space="preserve">Each Test Host may be assigned a Host Selector Value.  This allows the tester to put Test Hosts into separate groups – typically the Host Selector Value might reflect the usage or type of host, </w:t>
      </w:r>
      <w:proofErr w:type="spellStart"/>
      <w:r>
        <w:rPr>
          <w:szCs w:val="20"/>
          <w:lang w:eastAsia="en-GB"/>
        </w:rPr>
        <w:t>eg</w:t>
      </w:r>
      <w:proofErr w:type="spellEnd"/>
      <w:r>
        <w:rPr>
          <w:szCs w:val="20"/>
          <w:lang w:eastAsia="en-GB"/>
        </w:rPr>
        <w:t xml:space="preserve"> if hosts 1</w:t>
      </w:r>
      <w:proofErr w:type="gramStart"/>
      <w:r>
        <w:rPr>
          <w:szCs w:val="20"/>
          <w:lang w:eastAsia="en-GB"/>
        </w:rPr>
        <w:t>,2</w:t>
      </w:r>
      <w:proofErr w:type="gramEnd"/>
      <w:r>
        <w:rPr>
          <w:szCs w:val="20"/>
          <w:lang w:eastAsia="en-GB"/>
        </w:rPr>
        <w:t xml:space="preserve"> and 3 are Windows hosts and hosts 4 and 5 are Linux hosts, then hosts 1-3 might be given the Host Selector Value of ‘Windows’ and hosts 4-5 might be given the value “Linux”.   The tester could then use the Host Selector Type of ‘</w:t>
      </w:r>
      <w:proofErr w:type="spellStart"/>
      <w:r>
        <w:rPr>
          <w:szCs w:val="20"/>
          <w:lang w:eastAsia="en-GB"/>
        </w:rPr>
        <w:t>BySelectorValue</w:t>
      </w:r>
      <w:proofErr w:type="spellEnd"/>
      <w:r>
        <w:rPr>
          <w:szCs w:val="20"/>
          <w:lang w:eastAsia="en-GB"/>
        </w:rPr>
        <w:t>’ to specify that a particular Action within a Scenario must be executed on a Test Host with a Host Selector Value of ‘Windows’.  This would guarantee that DAF would select one of host 1</w:t>
      </w:r>
      <w:proofErr w:type="gramStart"/>
      <w:r>
        <w:rPr>
          <w:szCs w:val="20"/>
          <w:lang w:eastAsia="en-GB"/>
        </w:rPr>
        <w:t>,2</w:t>
      </w:r>
      <w:proofErr w:type="gramEnd"/>
      <w:r>
        <w:rPr>
          <w:szCs w:val="20"/>
          <w:lang w:eastAsia="en-GB"/>
        </w:rPr>
        <w:t xml:space="preserve"> or 3 to run that particular action.</w:t>
      </w:r>
    </w:p>
    <w:p w:rsidR="00B62492" w:rsidRDefault="00B62492" w:rsidP="002A7FE8">
      <w:pPr>
        <w:pStyle w:val="Heading2"/>
        <w:rPr>
          <w:lang w:eastAsia="en-GB"/>
        </w:rPr>
      </w:pPr>
      <w:bookmarkStart w:id="8" w:name="_Toc311402426"/>
      <w:r>
        <w:rPr>
          <w:lang w:eastAsia="en-GB"/>
        </w:rPr>
        <w:t>Collector Type and Value</w:t>
      </w:r>
      <w:bookmarkEnd w:id="8"/>
    </w:p>
    <w:p w:rsidR="00B62492" w:rsidRDefault="00B62492" w:rsidP="00B62492">
      <w:pPr>
        <w:rPr>
          <w:szCs w:val="20"/>
          <w:lang w:eastAsia="en-GB"/>
        </w:rPr>
      </w:pPr>
      <w:r>
        <w:rPr>
          <w:szCs w:val="20"/>
          <w:lang w:eastAsia="en-GB"/>
        </w:rPr>
        <w:t>A Collector Type</w:t>
      </w:r>
      <w:r w:rsidRPr="00D81BD8">
        <w:rPr>
          <w:szCs w:val="20"/>
          <w:lang w:eastAsia="en-GB"/>
        </w:rPr>
        <w:t xml:space="preserve"> is some aspect of a </w:t>
      </w:r>
      <w:r>
        <w:rPr>
          <w:szCs w:val="20"/>
          <w:lang w:eastAsia="en-GB"/>
        </w:rPr>
        <w:t>Test H</w:t>
      </w:r>
      <w:r w:rsidRPr="00D81BD8">
        <w:rPr>
          <w:szCs w:val="20"/>
          <w:lang w:eastAsia="en-GB"/>
        </w:rPr>
        <w:t xml:space="preserve">ost such as CPU architecture, installed memory size, clock speed, </w:t>
      </w:r>
      <w:proofErr w:type="spellStart"/>
      <w:r w:rsidRPr="00D81BD8">
        <w:rPr>
          <w:szCs w:val="20"/>
          <w:lang w:eastAsia="en-GB"/>
        </w:rPr>
        <w:t>ip</w:t>
      </w:r>
      <w:proofErr w:type="spellEnd"/>
      <w:r w:rsidRPr="00D81BD8">
        <w:rPr>
          <w:szCs w:val="20"/>
          <w:lang w:eastAsia="en-GB"/>
        </w:rPr>
        <w:t xml:space="preserve"> interface</w:t>
      </w:r>
      <w:r>
        <w:rPr>
          <w:szCs w:val="20"/>
          <w:lang w:eastAsia="en-GB"/>
        </w:rPr>
        <w:t xml:space="preserve"> and so on.  A</w:t>
      </w:r>
      <w:r w:rsidRPr="00D81BD8">
        <w:rPr>
          <w:szCs w:val="20"/>
          <w:lang w:eastAsia="en-GB"/>
        </w:rPr>
        <w:t xml:space="preserve"> Collector process</w:t>
      </w:r>
      <w:r>
        <w:rPr>
          <w:szCs w:val="20"/>
          <w:lang w:eastAsia="en-GB"/>
        </w:rPr>
        <w:t xml:space="preserve"> is run periodically that obtains the value of Collector Type on each Test Host.  DAF provides a standard set of Collector Types that include Operation System type and version, installed DAF agent version, CPU architecture and installed RAM.  T</w:t>
      </w:r>
      <w:r w:rsidRPr="00D81BD8">
        <w:rPr>
          <w:szCs w:val="20"/>
          <w:lang w:eastAsia="en-GB"/>
        </w:rPr>
        <w:t>he user m</w:t>
      </w:r>
      <w:r>
        <w:rPr>
          <w:szCs w:val="20"/>
          <w:lang w:eastAsia="en-GB"/>
        </w:rPr>
        <w:t>ay define additional Collector Types, by specifying a script or utility that is to be run on a Test Host and which provides the value of the Collector.</w:t>
      </w:r>
    </w:p>
    <w:p w:rsidR="007B02A8" w:rsidRDefault="007B02A8" w:rsidP="007B02A8">
      <w:pPr>
        <w:pStyle w:val="Heading3"/>
      </w:pPr>
      <w:bookmarkStart w:id="9" w:name="_Toc311402427"/>
      <w:r>
        <w:t>Standard properties</w:t>
      </w:r>
      <w:bookmarkEnd w:id="9"/>
    </w:p>
    <w:tbl>
      <w:tblPr>
        <w:tblStyle w:val="TableGrid"/>
        <w:tblW w:w="0" w:type="auto"/>
        <w:tblLook w:val="04A0" w:firstRow="1" w:lastRow="0" w:firstColumn="1" w:lastColumn="0" w:noHBand="0" w:noVBand="1"/>
      </w:tblPr>
      <w:tblGrid>
        <w:gridCol w:w="2097"/>
        <w:gridCol w:w="2253"/>
        <w:gridCol w:w="2472"/>
        <w:gridCol w:w="2420"/>
      </w:tblGrid>
      <w:tr w:rsidR="007B02A8" w:rsidTr="00050711">
        <w:tc>
          <w:tcPr>
            <w:tcW w:w="2097" w:type="dxa"/>
          </w:tcPr>
          <w:p w:rsidR="007B02A8" w:rsidRPr="00ED46B8" w:rsidRDefault="007B02A8" w:rsidP="00050711">
            <w:pPr>
              <w:rPr>
                <w:b/>
              </w:rPr>
            </w:pPr>
            <w:r w:rsidRPr="00ED46B8">
              <w:rPr>
                <w:b/>
              </w:rPr>
              <w:t>Property name</w:t>
            </w:r>
          </w:p>
        </w:tc>
        <w:tc>
          <w:tcPr>
            <w:tcW w:w="2253" w:type="dxa"/>
          </w:tcPr>
          <w:p w:rsidR="007B02A8" w:rsidRPr="00ED46B8" w:rsidRDefault="007B02A8" w:rsidP="00050711">
            <w:pPr>
              <w:rPr>
                <w:b/>
              </w:rPr>
            </w:pPr>
            <w:r w:rsidRPr="00ED46B8">
              <w:rPr>
                <w:b/>
              </w:rPr>
              <w:t>Property type</w:t>
            </w:r>
          </w:p>
        </w:tc>
        <w:tc>
          <w:tcPr>
            <w:tcW w:w="2472" w:type="dxa"/>
          </w:tcPr>
          <w:p w:rsidR="007B02A8" w:rsidRPr="00ED46B8" w:rsidRDefault="007B02A8" w:rsidP="00050711">
            <w:pPr>
              <w:rPr>
                <w:b/>
              </w:rPr>
            </w:pPr>
            <w:r w:rsidRPr="00ED46B8">
              <w:rPr>
                <w:b/>
              </w:rPr>
              <w:t>Description</w:t>
            </w:r>
          </w:p>
        </w:tc>
        <w:tc>
          <w:tcPr>
            <w:tcW w:w="2420" w:type="dxa"/>
          </w:tcPr>
          <w:p w:rsidR="007B02A8" w:rsidRPr="00ED46B8" w:rsidRDefault="007B02A8" w:rsidP="00050711">
            <w:pPr>
              <w:rPr>
                <w:b/>
              </w:rPr>
            </w:pPr>
            <w:r w:rsidRPr="00ED46B8">
              <w:rPr>
                <w:b/>
              </w:rPr>
              <w:t>Valid values</w:t>
            </w:r>
          </w:p>
        </w:tc>
      </w:tr>
      <w:tr w:rsidR="007B02A8" w:rsidTr="00050711">
        <w:tc>
          <w:tcPr>
            <w:tcW w:w="2097" w:type="dxa"/>
          </w:tcPr>
          <w:p w:rsidR="007B02A8" w:rsidRDefault="007B02A8" w:rsidP="00050711">
            <w:r>
              <w:t>P_NAME</w:t>
            </w:r>
          </w:p>
        </w:tc>
        <w:tc>
          <w:tcPr>
            <w:tcW w:w="2253" w:type="dxa"/>
          </w:tcPr>
          <w:p w:rsidR="007B02A8" w:rsidRDefault="007B02A8" w:rsidP="00050711">
            <w:r>
              <w:t>Built in</w:t>
            </w:r>
          </w:p>
        </w:tc>
        <w:tc>
          <w:tcPr>
            <w:tcW w:w="2472" w:type="dxa"/>
          </w:tcPr>
          <w:p w:rsidR="007B02A8" w:rsidRDefault="007B02A8" w:rsidP="00050711">
            <w:r>
              <w:t>The name of the host</w:t>
            </w:r>
          </w:p>
        </w:tc>
        <w:tc>
          <w:tcPr>
            <w:tcW w:w="2420" w:type="dxa"/>
          </w:tcPr>
          <w:p w:rsidR="007B02A8" w:rsidRDefault="007B02A8" w:rsidP="00050711"/>
        </w:tc>
      </w:tr>
      <w:tr w:rsidR="007B02A8" w:rsidTr="00050711">
        <w:tc>
          <w:tcPr>
            <w:tcW w:w="2097" w:type="dxa"/>
          </w:tcPr>
          <w:p w:rsidR="007B02A8" w:rsidRDefault="007B02A8" w:rsidP="00050711">
            <w:r>
              <w:t>P_CPU_ARCHITECTURE</w:t>
            </w:r>
          </w:p>
        </w:tc>
        <w:tc>
          <w:tcPr>
            <w:tcW w:w="2253" w:type="dxa"/>
          </w:tcPr>
          <w:p w:rsidR="007B02A8" w:rsidRDefault="007B02A8" w:rsidP="00050711">
            <w:r>
              <w:t>Built in</w:t>
            </w:r>
          </w:p>
        </w:tc>
        <w:tc>
          <w:tcPr>
            <w:tcW w:w="2472" w:type="dxa"/>
          </w:tcPr>
          <w:p w:rsidR="007B02A8" w:rsidRDefault="007B02A8" w:rsidP="00050711">
            <w:r>
              <w:t xml:space="preserve">The CPU architecture of the </w:t>
            </w:r>
            <w:r>
              <w:lastRenderedPageBreak/>
              <w:t>host</w:t>
            </w:r>
          </w:p>
        </w:tc>
        <w:tc>
          <w:tcPr>
            <w:tcW w:w="2420" w:type="dxa"/>
          </w:tcPr>
          <w:p w:rsidR="007B02A8" w:rsidRDefault="007B02A8" w:rsidP="00050711">
            <w:r>
              <w:lastRenderedPageBreak/>
              <w:t>x86</w:t>
            </w:r>
            <w:r>
              <w:br/>
            </w:r>
            <w:r>
              <w:lastRenderedPageBreak/>
              <w:t>x86_64</w:t>
            </w:r>
          </w:p>
          <w:p w:rsidR="007B02A8" w:rsidRDefault="007B02A8" w:rsidP="00050711">
            <w:r>
              <w:t>ia64</w:t>
            </w:r>
          </w:p>
          <w:p w:rsidR="007B02A8" w:rsidRDefault="007B02A8" w:rsidP="00050711">
            <w:r>
              <w:t>PowerPC</w:t>
            </w:r>
          </w:p>
          <w:p w:rsidR="007B02A8" w:rsidRDefault="007B02A8" w:rsidP="00050711">
            <w:proofErr w:type="spellStart"/>
            <w:r>
              <w:t>sparc</w:t>
            </w:r>
            <w:proofErr w:type="spellEnd"/>
          </w:p>
          <w:p w:rsidR="007B02A8" w:rsidRDefault="007B02A8" w:rsidP="00050711">
            <w:r>
              <w:t>unknown</w:t>
            </w:r>
          </w:p>
        </w:tc>
      </w:tr>
      <w:tr w:rsidR="007B02A8" w:rsidTr="00050711">
        <w:tc>
          <w:tcPr>
            <w:tcW w:w="2097" w:type="dxa"/>
          </w:tcPr>
          <w:p w:rsidR="007B02A8" w:rsidRDefault="007B02A8" w:rsidP="00050711">
            <w:r>
              <w:lastRenderedPageBreak/>
              <w:t>P_INSTALLED_RAM</w:t>
            </w:r>
          </w:p>
        </w:tc>
        <w:tc>
          <w:tcPr>
            <w:tcW w:w="2253" w:type="dxa"/>
          </w:tcPr>
          <w:p w:rsidR="007B02A8" w:rsidRDefault="007B02A8" w:rsidP="00050711">
            <w:r>
              <w:t>Built in</w:t>
            </w:r>
          </w:p>
        </w:tc>
        <w:tc>
          <w:tcPr>
            <w:tcW w:w="2472" w:type="dxa"/>
          </w:tcPr>
          <w:p w:rsidR="007B02A8" w:rsidRDefault="007B02A8" w:rsidP="00050711">
            <w:r>
              <w:t>The amount of main RAM memory installed in the host in Mbytes</w:t>
            </w:r>
          </w:p>
        </w:tc>
        <w:tc>
          <w:tcPr>
            <w:tcW w:w="2420" w:type="dxa"/>
          </w:tcPr>
          <w:p w:rsidR="007B02A8" w:rsidRDefault="007B02A8" w:rsidP="00050711">
            <w:r>
              <w:t>0-N</w:t>
            </w:r>
          </w:p>
        </w:tc>
      </w:tr>
      <w:tr w:rsidR="007B02A8" w:rsidTr="00050711">
        <w:tc>
          <w:tcPr>
            <w:tcW w:w="2097" w:type="dxa"/>
          </w:tcPr>
          <w:p w:rsidR="007B02A8" w:rsidRDefault="007B02A8" w:rsidP="00050711">
            <w:r>
              <w:t>P_OSTYPE</w:t>
            </w:r>
          </w:p>
        </w:tc>
        <w:tc>
          <w:tcPr>
            <w:tcW w:w="2253" w:type="dxa"/>
          </w:tcPr>
          <w:p w:rsidR="007B02A8" w:rsidRDefault="007B02A8" w:rsidP="00050711">
            <w:r>
              <w:t>Built in</w:t>
            </w:r>
          </w:p>
        </w:tc>
        <w:tc>
          <w:tcPr>
            <w:tcW w:w="2472" w:type="dxa"/>
          </w:tcPr>
          <w:p w:rsidR="007B02A8" w:rsidRDefault="007B02A8" w:rsidP="00050711">
            <w:r>
              <w:t>The Operating System installed on the host</w:t>
            </w:r>
          </w:p>
        </w:tc>
        <w:tc>
          <w:tcPr>
            <w:tcW w:w="2420" w:type="dxa"/>
          </w:tcPr>
          <w:p w:rsidR="007B02A8" w:rsidRDefault="007B02A8" w:rsidP="00050711">
            <w:r>
              <w:t>AIX</w:t>
            </w:r>
            <w:r>
              <w:br/>
              <w:t>Linux</w:t>
            </w:r>
            <w:r>
              <w:br/>
              <w:t>Solaris</w:t>
            </w:r>
            <w:r>
              <w:br/>
              <w:t>HPUX</w:t>
            </w:r>
            <w:r>
              <w:br/>
              <w:t>Windows</w:t>
            </w:r>
          </w:p>
          <w:p w:rsidR="007B02A8" w:rsidRDefault="007B02A8" w:rsidP="00050711">
            <w:r>
              <w:t>unknown</w:t>
            </w:r>
          </w:p>
        </w:tc>
      </w:tr>
      <w:tr w:rsidR="007B02A8" w:rsidTr="00050711">
        <w:tc>
          <w:tcPr>
            <w:tcW w:w="2097" w:type="dxa"/>
          </w:tcPr>
          <w:p w:rsidR="007B02A8" w:rsidRDefault="007B02A8" w:rsidP="00050711">
            <w:r>
              <w:t>P_OS_SUPPLIER</w:t>
            </w:r>
          </w:p>
        </w:tc>
        <w:tc>
          <w:tcPr>
            <w:tcW w:w="2253" w:type="dxa"/>
          </w:tcPr>
          <w:p w:rsidR="007B02A8" w:rsidRDefault="007B02A8" w:rsidP="00050711">
            <w:r>
              <w:t>Built in</w:t>
            </w:r>
          </w:p>
        </w:tc>
        <w:tc>
          <w:tcPr>
            <w:tcW w:w="2472" w:type="dxa"/>
          </w:tcPr>
          <w:p w:rsidR="007B02A8" w:rsidRDefault="007B02A8" w:rsidP="00050711">
            <w:r>
              <w:t>The Operation System vendor or supplier</w:t>
            </w:r>
          </w:p>
        </w:tc>
        <w:tc>
          <w:tcPr>
            <w:tcW w:w="2420" w:type="dxa"/>
          </w:tcPr>
          <w:p w:rsidR="007B02A8" w:rsidRDefault="007B02A8" w:rsidP="00050711">
            <w:r>
              <w:t xml:space="preserve">IBM  </w:t>
            </w:r>
            <w:r>
              <w:br/>
            </w:r>
            <w:proofErr w:type="spellStart"/>
            <w:r>
              <w:t>Suse</w:t>
            </w:r>
            <w:proofErr w:type="spellEnd"/>
            <w:r>
              <w:br/>
            </w:r>
            <w:proofErr w:type="spellStart"/>
            <w:r>
              <w:t>OpenSuse</w:t>
            </w:r>
            <w:proofErr w:type="spellEnd"/>
            <w:r>
              <w:br/>
            </w:r>
            <w:proofErr w:type="spellStart"/>
            <w:r>
              <w:t>Redhat</w:t>
            </w:r>
            <w:proofErr w:type="spellEnd"/>
            <w:r>
              <w:br/>
              <w:t>Ubuntu</w:t>
            </w:r>
            <w:r>
              <w:br/>
            </w:r>
            <w:proofErr w:type="spellStart"/>
            <w:r>
              <w:t>Debian</w:t>
            </w:r>
            <w:proofErr w:type="spellEnd"/>
            <w:r>
              <w:br/>
              <w:t>Microsoft</w:t>
            </w:r>
          </w:p>
          <w:p w:rsidR="007B02A8" w:rsidRDefault="007B02A8" w:rsidP="00050711">
            <w:r>
              <w:t>unknown</w:t>
            </w:r>
          </w:p>
        </w:tc>
      </w:tr>
      <w:tr w:rsidR="007B02A8" w:rsidTr="00050711">
        <w:tc>
          <w:tcPr>
            <w:tcW w:w="2097" w:type="dxa"/>
          </w:tcPr>
          <w:p w:rsidR="007B02A8" w:rsidRDefault="007B02A8" w:rsidP="00050711">
            <w:r>
              <w:t>P_OS_VERSION</w:t>
            </w:r>
          </w:p>
        </w:tc>
        <w:tc>
          <w:tcPr>
            <w:tcW w:w="2253" w:type="dxa"/>
          </w:tcPr>
          <w:p w:rsidR="007B02A8" w:rsidRDefault="007B02A8" w:rsidP="00050711">
            <w:r>
              <w:t>Built in</w:t>
            </w:r>
          </w:p>
        </w:tc>
        <w:tc>
          <w:tcPr>
            <w:tcW w:w="2472" w:type="dxa"/>
          </w:tcPr>
          <w:p w:rsidR="007B02A8" w:rsidRDefault="007B02A8" w:rsidP="00050711">
            <w:r>
              <w:t>The complete version string for the OS</w:t>
            </w:r>
          </w:p>
        </w:tc>
        <w:tc>
          <w:tcPr>
            <w:tcW w:w="2420" w:type="dxa"/>
          </w:tcPr>
          <w:p w:rsidR="007B02A8" w:rsidRDefault="007B02A8" w:rsidP="00050711">
            <w:proofErr w:type="gramStart"/>
            <w:r>
              <w:t>this</w:t>
            </w:r>
            <w:proofErr w:type="gramEnd"/>
            <w:r>
              <w:t xml:space="preserve"> will be OS </w:t>
            </w:r>
            <w:proofErr w:type="spellStart"/>
            <w:r>
              <w:t>dependendent</w:t>
            </w:r>
            <w:proofErr w:type="spellEnd"/>
            <w:r>
              <w:br/>
            </w:r>
            <w:proofErr w:type="spellStart"/>
            <w:r>
              <w:t>eg</w:t>
            </w:r>
            <w:proofErr w:type="spellEnd"/>
            <w:r>
              <w:t xml:space="preserve"> AIX  5.1.3</w:t>
            </w:r>
            <w:r>
              <w:br/>
            </w:r>
            <w:proofErr w:type="spellStart"/>
            <w:r>
              <w:t>eg</w:t>
            </w:r>
            <w:proofErr w:type="spellEnd"/>
            <w:r>
              <w:t xml:space="preserve">. </w:t>
            </w:r>
            <w:proofErr w:type="spellStart"/>
            <w:r>
              <w:t>Suse</w:t>
            </w:r>
            <w:proofErr w:type="spellEnd"/>
            <w:r>
              <w:t xml:space="preserve">  11.4.0.1</w:t>
            </w:r>
          </w:p>
        </w:tc>
      </w:tr>
      <w:tr w:rsidR="007B02A8" w:rsidTr="00050711">
        <w:tc>
          <w:tcPr>
            <w:tcW w:w="2097" w:type="dxa"/>
          </w:tcPr>
          <w:p w:rsidR="007B02A8" w:rsidRDefault="007B02A8" w:rsidP="00050711">
            <w:r>
              <w:t>P_OS_MAJOR</w:t>
            </w:r>
          </w:p>
        </w:tc>
        <w:tc>
          <w:tcPr>
            <w:tcW w:w="2253" w:type="dxa"/>
          </w:tcPr>
          <w:p w:rsidR="007B02A8" w:rsidRDefault="007B02A8" w:rsidP="00050711">
            <w:r>
              <w:t>Built in</w:t>
            </w:r>
          </w:p>
        </w:tc>
        <w:tc>
          <w:tcPr>
            <w:tcW w:w="2472" w:type="dxa"/>
          </w:tcPr>
          <w:p w:rsidR="007B02A8" w:rsidRDefault="007B02A8" w:rsidP="00050711">
            <w:r>
              <w:t xml:space="preserve">The major part of the OS version, </w:t>
            </w:r>
            <w:proofErr w:type="spellStart"/>
            <w:r>
              <w:t>ie</w:t>
            </w:r>
            <w:proofErr w:type="spellEnd"/>
            <w:r>
              <w:t xml:space="preserve"> the 11 in 11.4.0.1</w:t>
            </w:r>
          </w:p>
        </w:tc>
        <w:tc>
          <w:tcPr>
            <w:tcW w:w="2420" w:type="dxa"/>
          </w:tcPr>
          <w:p w:rsidR="007B02A8" w:rsidRDefault="007B02A8" w:rsidP="00050711">
            <w:r>
              <w:t>N</w:t>
            </w:r>
          </w:p>
        </w:tc>
      </w:tr>
      <w:tr w:rsidR="007B02A8" w:rsidTr="00050711">
        <w:tc>
          <w:tcPr>
            <w:tcW w:w="2097" w:type="dxa"/>
          </w:tcPr>
          <w:p w:rsidR="007B02A8" w:rsidRDefault="007B02A8" w:rsidP="00050711">
            <w:r>
              <w:t>P_OS_MINOR</w:t>
            </w:r>
          </w:p>
        </w:tc>
        <w:tc>
          <w:tcPr>
            <w:tcW w:w="2253" w:type="dxa"/>
          </w:tcPr>
          <w:p w:rsidR="007B02A8" w:rsidRDefault="007B02A8" w:rsidP="00050711">
            <w:r>
              <w:t>Built in</w:t>
            </w:r>
          </w:p>
        </w:tc>
        <w:tc>
          <w:tcPr>
            <w:tcW w:w="2472" w:type="dxa"/>
          </w:tcPr>
          <w:p w:rsidR="007B02A8" w:rsidRDefault="007B02A8" w:rsidP="00050711">
            <w:r>
              <w:t xml:space="preserve">The minor part of the OS version, </w:t>
            </w:r>
            <w:proofErr w:type="spellStart"/>
            <w:r>
              <w:t>ie</w:t>
            </w:r>
            <w:proofErr w:type="spellEnd"/>
            <w:r>
              <w:t xml:space="preserve"> the 4 in 11.4.0.1</w:t>
            </w:r>
          </w:p>
        </w:tc>
        <w:tc>
          <w:tcPr>
            <w:tcW w:w="2420" w:type="dxa"/>
          </w:tcPr>
          <w:p w:rsidR="007B02A8" w:rsidRDefault="007B02A8" w:rsidP="00050711">
            <w:r>
              <w:t>N</w:t>
            </w:r>
          </w:p>
        </w:tc>
      </w:tr>
      <w:tr w:rsidR="007B02A8" w:rsidTr="00050711">
        <w:tc>
          <w:tcPr>
            <w:tcW w:w="2097" w:type="dxa"/>
          </w:tcPr>
          <w:p w:rsidR="007B02A8" w:rsidRDefault="007B02A8" w:rsidP="00050711">
            <w:proofErr w:type="spellStart"/>
            <w:r>
              <w:t>P_OS_Description</w:t>
            </w:r>
            <w:proofErr w:type="spellEnd"/>
          </w:p>
        </w:tc>
        <w:tc>
          <w:tcPr>
            <w:tcW w:w="2253" w:type="dxa"/>
          </w:tcPr>
          <w:p w:rsidR="007B02A8" w:rsidRDefault="007B02A8" w:rsidP="00050711">
            <w:r>
              <w:t>Built in</w:t>
            </w:r>
          </w:p>
        </w:tc>
        <w:tc>
          <w:tcPr>
            <w:tcW w:w="2472" w:type="dxa"/>
          </w:tcPr>
          <w:p w:rsidR="007B02A8" w:rsidRDefault="007B02A8" w:rsidP="00050711"/>
        </w:tc>
        <w:tc>
          <w:tcPr>
            <w:tcW w:w="2420" w:type="dxa"/>
          </w:tcPr>
          <w:p w:rsidR="007B02A8" w:rsidRDefault="007B02A8" w:rsidP="00050711">
            <w:r>
              <w:t>A free format description</w:t>
            </w:r>
          </w:p>
        </w:tc>
      </w:tr>
    </w:tbl>
    <w:p w:rsidR="007B02A8" w:rsidRDefault="007B02A8" w:rsidP="007B02A8"/>
    <w:p w:rsidR="007B02A8" w:rsidRDefault="007B02A8" w:rsidP="007B02A8">
      <w:pPr>
        <w:pStyle w:val="Heading3"/>
      </w:pPr>
      <w:bookmarkStart w:id="10" w:name="_Toc311402428"/>
      <w:r>
        <w:t>User specified properties</w:t>
      </w:r>
      <w:bookmarkEnd w:id="10"/>
    </w:p>
    <w:p w:rsidR="007B02A8" w:rsidRDefault="00796428" w:rsidP="007B02A8">
      <w:r>
        <w:t>I</w:t>
      </w:r>
      <w:r w:rsidR="007B02A8">
        <w:t>n addition the user may specify collectors for any property that can be determined by running a program or script on the host.   To do this, the user must specify the name of the collector and the script/program that is to be run.    The script must follow these rules:</w:t>
      </w:r>
    </w:p>
    <w:p w:rsidR="007B02A8" w:rsidRDefault="007B02A8" w:rsidP="007B02A8">
      <w:pPr>
        <w:pStyle w:val="ListParagraph"/>
        <w:numPr>
          <w:ilvl w:val="0"/>
          <w:numId w:val="2"/>
        </w:numPr>
        <w:spacing w:after="200" w:line="276" w:lineRule="auto"/>
      </w:pPr>
      <w:r>
        <w:t xml:space="preserve">If the script/program fails, it must exit with a </w:t>
      </w:r>
      <w:proofErr w:type="spellStart"/>
      <w:proofErr w:type="gramStart"/>
      <w:r>
        <w:t>non</w:t>
      </w:r>
      <w:proofErr w:type="gramEnd"/>
      <w:r>
        <w:t xml:space="preserve"> zero</w:t>
      </w:r>
      <w:proofErr w:type="spellEnd"/>
      <w:r>
        <w:t xml:space="preserve"> return code.  In this event, it is also helpful for debug if the script produces a message indicating the cause of the failure – this message should appear on STDOUT.</w:t>
      </w:r>
    </w:p>
    <w:p w:rsidR="007B02A8" w:rsidRDefault="007B02A8" w:rsidP="007B02A8">
      <w:pPr>
        <w:pStyle w:val="ListParagraph"/>
        <w:numPr>
          <w:ilvl w:val="0"/>
          <w:numId w:val="2"/>
        </w:numPr>
        <w:spacing w:after="200" w:line="276" w:lineRule="auto"/>
      </w:pPr>
      <w:r>
        <w:t>If the script/program succeeds, it must exit with a zero return code and it should print the value of the property to STDOUT.   Multiple line properties are supported but should be avoided if possible.  The script should produce no other output.</w:t>
      </w:r>
    </w:p>
    <w:p w:rsidR="002A7FE8" w:rsidRDefault="002A7FE8" w:rsidP="007B02A8">
      <w:pPr>
        <w:pStyle w:val="ListParagraph"/>
        <w:numPr>
          <w:ilvl w:val="0"/>
          <w:numId w:val="2"/>
        </w:numPr>
        <w:spacing w:after="200" w:line="276" w:lineRule="auto"/>
      </w:pPr>
      <w:r>
        <w:t>Collector scripts are run in the shell environment of the DAF agent.   That is to say they inherit the PATH and environment of the process that the DAF agent was started in.</w:t>
      </w:r>
    </w:p>
    <w:p w:rsidR="007B02A8" w:rsidRDefault="007B02A8" w:rsidP="007B02A8">
      <w:r>
        <w:t xml:space="preserve">The following is an example of a collector that captures the size of the / </w:t>
      </w:r>
      <w:proofErr w:type="spellStart"/>
      <w:r>
        <w:t>filesystem</w:t>
      </w:r>
      <w:proofErr w:type="spellEnd"/>
      <w:r>
        <w:t xml:space="preserve"> on a </w:t>
      </w:r>
      <w:proofErr w:type="gramStart"/>
      <w:r>
        <w:t>Unix</w:t>
      </w:r>
      <w:proofErr w:type="gramEnd"/>
      <w:r>
        <w:t xml:space="preserve"> type host</w:t>
      </w:r>
    </w:p>
    <w:tbl>
      <w:tblPr>
        <w:tblStyle w:val="TableGrid"/>
        <w:tblW w:w="0" w:type="auto"/>
        <w:tblLook w:val="04A0" w:firstRow="1" w:lastRow="0" w:firstColumn="1" w:lastColumn="0" w:noHBand="0" w:noVBand="1"/>
      </w:tblPr>
      <w:tblGrid>
        <w:gridCol w:w="2097"/>
        <w:gridCol w:w="1697"/>
        <w:gridCol w:w="3028"/>
        <w:gridCol w:w="2420"/>
      </w:tblGrid>
      <w:tr w:rsidR="007B02A8" w:rsidRPr="00ED46B8" w:rsidTr="00050711">
        <w:tc>
          <w:tcPr>
            <w:tcW w:w="2097" w:type="dxa"/>
          </w:tcPr>
          <w:p w:rsidR="007B02A8" w:rsidRPr="00ED46B8" w:rsidRDefault="007B02A8" w:rsidP="00050711">
            <w:pPr>
              <w:rPr>
                <w:b/>
              </w:rPr>
            </w:pPr>
            <w:r w:rsidRPr="00ED46B8">
              <w:rPr>
                <w:b/>
              </w:rPr>
              <w:lastRenderedPageBreak/>
              <w:t>Property name</w:t>
            </w:r>
          </w:p>
        </w:tc>
        <w:tc>
          <w:tcPr>
            <w:tcW w:w="1697" w:type="dxa"/>
          </w:tcPr>
          <w:p w:rsidR="007B02A8" w:rsidRPr="00ED46B8" w:rsidRDefault="007B02A8" w:rsidP="00050711">
            <w:pPr>
              <w:rPr>
                <w:b/>
              </w:rPr>
            </w:pPr>
            <w:r w:rsidRPr="00ED46B8">
              <w:rPr>
                <w:b/>
              </w:rPr>
              <w:t>Property type</w:t>
            </w:r>
          </w:p>
        </w:tc>
        <w:tc>
          <w:tcPr>
            <w:tcW w:w="3028" w:type="dxa"/>
          </w:tcPr>
          <w:p w:rsidR="007B02A8" w:rsidRPr="00ED46B8" w:rsidRDefault="007B02A8" w:rsidP="00050711">
            <w:pPr>
              <w:rPr>
                <w:b/>
              </w:rPr>
            </w:pPr>
            <w:r w:rsidRPr="00ED46B8">
              <w:rPr>
                <w:b/>
              </w:rPr>
              <w:t>Description</w:t>
            </w:r>
          </w:p>
        </w:tc>
        <w:tc>
          <w:tcPr>
            <w:tcW w:w="2420" w:type="dxa"/>
          </w:tcPr>
          <w:p w:rsidR="007B02A8" w:rsidRPr="00ED46B8" w:rsidRDefault="007B02A8" w:rsidP="00050711">
            <w:pPr>
              <w:rPr>
                <w:b/>
              </w:rPr>
            </w:pPr>
            <w:r w:rsidRPr="00ED46B8">
              <w:rPr>
                <w:b/>
              </w:rPr>
              <w:t>Valid values</w:t>
            </w:r>
          </w:p>
        </w:tc>
      </w:tr>
      <w:tr w:rsidR="007B02A8" w:rsidTr="00050711">
        <w:tc>
          <w:tcPr>
            <w:tcW w:w="2097" w:type="dxa"/>
          </w:tcPr>
          <w:p w:rsidR="007B02A8" w:rsidRDefault="007B02A8" w:rsidP="00050711">
            <w:r>
              <w:t>ROOTFILESYSTEMSIZE</w:t>
            </w:r>
          </w:p>
        </w:tc>
        <w:tc>
          <w:tcPr>
            <w:tcW w:w="1697" w:type="dxa"/>
          </w:tcPr>
          <w:p w:rsidR="007B02A8" w:rsidRDefault="007B02A8" w:rsidP="00050711">
            <w:r>
              <w:t>User defined</w:t>
            </w:r>
          </w:p>
        </w:tc>
        <w:tc>
          <w:tcPr>
            <w:tcW w:w="3028" w:type="dxa"/>
          </w:tcPr>
          <w:p w:rsidR="007B02A8" w:rsidRDefault="007B02A8" w:rsidP="00050711">
            <w:r>
              <w:t xml:space="preserve">The size of the root </w:t>
            </w:r>
            <w:proofErr w:type="spellStart"/>
            <w:r>
              <w:t>filesystem</w:t>
            </w:r>
            <w:proofErr w:type="spellEnd"/>
            <w:r>
              <w:t xml:space="preserve"> on a Unix system, in Mbytes</w:t>
            </w:r>
          </w:p>
        </w:tc>
        <w:tc>
          <w:tcPr>
            <w:tcW w:w="2420" w:type="dxa"/>
          </w:tcPr>
          <w:p w:rsidR="007B02A8" w:rsidRDefault="007B02A8" w:rsidP="00050711">
            <w:r>
              <w:t>0-N</w:t>
            </w:r>
          </w:p>
        </w:tc>
      </w:tr>
    </w:tbl>
    <w:p w:rsidR="007B02A8" w:rsidRDefault="007B02A8" w:rsidP="007B02A8"/>
    <w:p w:rsidR="007B02A8" w:rsidRDefault="007B02A8" w:rsidP="007B02A8">
      <w:r>
        <w:t xml:space="preserve">The collector script would be </w:t>
      </w:r>
    </w:p>
    <w:p w:rsidR="007B02A8" w:rsidRDefault="007B02A8" w:rsidP="007B02A8">
      <w:proofErr w:type="spellStart"/>
      <w:proofErr w:type="gramStart"/>
      <w:r w:rsidRPr="00ED46B8">
        <w:t>df</w:t>
      </w:r>
      <w:proofErr w:type="spellEnd"/>
      <w:r w:rsidRPr="00ED46B8">
        <w:t xml:space="preserve">  -</w:t>
      </w:r>
      <w:proofErr w:type="gramEnd"/>
      <w:r w:rsidRPr="00ED46B8">
        <w:t xml:space="preserve">BM / | </w:t>
      </w:r>
      <w:proofErr w:type="spellStart"/>
      <w:r w:rsidRPr="00ED46B8">
        <w:t>grep</w:t>
      </w:r>
      <w:proofErr w:type="spellEnd"/>
      <w:r w:rsidRPr="00ED46B8">
        <w:t xml:space="preserve"> -v </w:t>
      </w:r>
      <w:proofErr w:type="spellStart"/>
      <w:r w:rsidRPr="00ED46B8">
        <w:t>Filesystem</w:t>
      </w:r>
      <w:proofErr w:type="spellEnd"/>
      <w:r w:rsidRPr="00ED46B8">
        <w:t xml:space="preserve">  | </w:t>
      </w:r>
      <w:proofErr w:type="spellStart"/>
      <w:r w:rsidRPr="00ED46B8">
        <w:t>awk</w:t>
      </w:r>
      <w:proofErr w:type="spellEnd"/>
      <w:r w:rsidRPr="00ED46B8">
        <w:t xml:space="preserve"> {'print $2'} | </w:t>
      </w:r>
      <w:proofErr w:type="spellStart"/>
      <w:r w:rsidRPr="00ED46B8">
        <w:t>sed</w:t>
      </w:r>
      <w:proofErr w:type="spellEnd"/>
      <w:r w:rsidRPr="00ED46B8">
        <w:t xml:space="preserve"> -e 's/M//'</w:t>
      </w:r>
    </w:p>
    <w:p w:rsidR="007B02A8" w:rsidRDefault="007B02A8" w:rsidP="007B02A8">
      <w:r>
        <w:t>User specified collectors are unlikely to apply to all operating system types.  For instance, the ROOTFILESYSTEMSIZE collector above will only work on AIX, Linux, Solaris and</w:t>
      </w:r>
      <w:r w:rsidR="002A7FE8">
        <w:t xml:space="preserve"> HPUX operating systems and not</w:t>
      </w:r>
      <w:r>
        <w:t xml:space="preserve"> on Novell, Windows or Mac.   User specified collectors therefore include a list of the operation systems types that the collector should be applied to.  The full definition of the ROOTFILESYSTEMSIZE collector is therefore:</w:t>
      </w:r>
    </w:p>
    <w:tbl>
      <w:tblPr>
        <w:tblStyle w:val="TableGrid"/>
        <w:tblW w:w="0" w:type="auto"/>
        <w:tblLook w:val="04A0" w:firstRow="1" w:lastRow="0" w:firstColumn="1" w:lastColumn="0" w:noHBand="0" w:noVBand="1"/>
      </w:tblPr>
      <w:tblGrid>
        <w:gridCol w:w="2058"/>
        <w:gridCol w:w="1421"/>
        <w:gridCol w:w="2345"/>
        <w:gridCol w:w="1805"/>
        <w:gridCol w:w="1613"/>
      </w:tblGrid>
      <w:tr w:rsidR="007B02A8" w:rsidRPr="00ED46B8" w:rsidTr="00050711">
        <w:tc>
          <w:tcPr>
            <w:tcW w:w="2058" w:type="dxa"/>
          </w:tcPr>
          <w:p w:rsidR="007B02A8" w:rsidRPr="00ED46B8" w:rsidRDefault="007B02A8" w:rsidP="00050711">
            <w:pPr>
              <w:rPr>
                <w:b/>
              </w:rPr>
            </w:pPr>
            <w:r w:rsidRPr="00ED46B8">
              <w:rPr>
                <w:b/>
              </w:rPr>
              <w:t>Property name</w:t>
            </w:r>
          </w:p>
        </w:tc>
        <w:tc>
          <w:tcPr>
            <w:tcW w:w="1421" w:type="dxa"/>
          </w:tcPr>
          <w:p w:rsidR="007B02A8" w:rsidRPr="00ED46B8" w:rsidRDefault="007B02A8" w:rsidP="00050711">
            <w:pPr>
              <w:rPr>
                <w:b/>
              </w:rPr>
            </w:pPr>
            <w:r w:rsidRPr="00ED46B8">
              <w:rPr>
                <w:b/>
              </w:rPr>
              <w:t>Property type</w:t>
            </w:r>
          </w:p>
        </w:tc>
        <w:tc>
          <w:tcPr>
            <w:tcW w:w="2345" w:type="dxa"/>
          </w:tcPr>
          <w:p w:rsidR="007B02A8" w:rsidRPr="00ED46B8" w:rsidRDefault="007B02A8" w:rsidP="00050711">
            <w:pPr>
              <w:rPr>
                <w:b/>
              </w:rPr>
            </w:pPr>
            <w:r w:rsidRPr="00ED46B8">
              <w:rPr>
                <w:b/>
              </w:rPr>
              <w:t>Description</w:t>
            </w:r>
          </w:p>
        </w:tc>
        <w:tc>
          <w:tcPr>
            <w:tcW w:w="1805" w:type="dxa"/>
          </w:tcPr>
          <w:p w:rsidR="007B02A8" w:rsidRPr="00ED46B8" w:rsidRDefault="007B02A8" w:rsidP="00050711">
            <w:pPr>
              <w:rPr>
                <w:b/>
              </w:rPr>
            </w:pPr>
            <w:r w:rsidRPr="00ED46B8">
              <w:rPr>
                <w:b/>
              </w:rPr>
              <w:t>Valid values</w:t>
            </w:r>
          </w:p>
        </w:tc>
        <w:tc>
          <w:tcPr>
            <w:tcW w:w="1613" w:type="dxa"/>
          </w:tcPr>
          <w:p w:rsidR="007B02A8" w:rsidRPr="00ED46B8" w:rsidRDefault="007B02A8" w:rsidP="00050711">
            <w:pPr>
              <w:rPr>
                <w:b/>
              </w:rPr>
            </w:pPr>
            <w:r>
              <w:rPr>
                <w:b/>
              </w:rPr>
              <w:t>Applicable OS</w:t>
            </w:r>
          </w:p>
        </w:tc>
      </w:tr>
      <w:tr w:rsidR="007B02A8" w:rsidTr="00050711">
        <w:tc>
          <w:tcPr>
            <w:tcW w:w="2058" w:type="dxa"/>
          </w:tcPr>
          <w:p w:rsidR="007B02A8" w:rsidRDefault="007B02A8" w:rsidP="00050711">
            <w:r>
              <w:t>ROOTFILESYSTEMSIZE</w:t>
            </w:r>
          </w:p>
        </w:tc>
        <w:tc>
          <w:tcPr>
            <w:tcW w:w="1421" w:type="dxa"/>
          </w:tcPr>
          <w:p w:rsidR="007B02A8" w:rsidRDefault="007B02A8" w:rsidP="00050711">
            <w:r>
              <w:t>User defined</w:t>
            </w:r>
          </w:p>
        </w:tc>
        <w:tc>
          <w:tcPr>
            <w:tcW w:w="2345" w:type="dxa"/>
          </w:tcPr>
          <w:p w:rsidR="007B02A8" w:rsidRDefault="007B02A8" w:rsidP="00050711">
            <w:r>
              <w:t xml:space="preserve">The size of the root </w:t>
            </w:r>
            <w:proofErr w:type="spellStart"/>
            <w:r>
              <w:t>filesystem</w:t>
            </w:r>
            <w:proofErr w:type="spellEnd"/>
            <w:r>
              <w:t xml:space="preserve"> on a Unix system, in Mbytes</w:t>
            </w:r>
          </w:p>
        </w:tc>
        <w:tc>
          <w:tcPr>
            <w:tcW w:w="1805" w:type="dxa"/>
          </w:tcPr>
          <w:p w:rsidR="007B02A8" w:rsidRDefault="007B02A8" w:rsidP="00050711">
            <w:r>
              <w:t>0-N</w:t>
            </w:r>
          </w:p>
        </w:tc>
        <w:tc>
          <w:tcPr>
            <w:tcW w:w="1613" w:type="dxa"/>
          </w:tcPr>
          <w:p w:rsidR="007B02A8" w:rsidRDefault="007B02A8" w:rsidP="00050711">
            <w:r>
              <w:t>AIX, Linux, Solaris, HPUX</w:t>
            </w:r>
          </w:p>
        </w:tc>
      </w:tr>
    </w:tbl>
    <w:p w:rsidR="007B02A8" w:rsidRDefault="007B02A8" w:rsidP="007B02A8"/>
    <w:p w:rsidR="007B02A8" w:rsidRPr="00B62492" w:rsidRDefault="007B02A8" w:rsidP="00B62492">
      <w:pPr>
        <w:rPr>
          <w:lang w:eastAsia="en-GB"/>
        </w:rPr>
      </w:pPr>
    </w:p>
    <w:p w:rsidR="00E51ADB" w:rsidRPr="00E51ADB" w:rsidRDefault="00E51ADB" w:rsidP="005C7FFB">
      <w:pPr>
        <w:pStyle w:val="Heading2"/>
      </w:pPr>
      <w:bookmarkStart w:id="11" w:name="_Toc311402429"/>
      <w:r>
        <w:rPr>
          <w:lang w:eastAsia="en-GB"/>
        </w:rPr>
        <w:t>Object</w:t>
      </w:r>
      <w:bookmarkEnd w:id="11"/>
    </w:p>
    <w:p w:rsidR="00DF2DF7" w:rsidRDefault="00E51ADB">
      <w:pPr>
        <w:rPr>
          <w:szCs w:val="20"/>
          <w:lang w:eastAsia="en-GB"/>
        </w:rPr>
      </w:pPr>
      <w:r>
        <w:rPr>
          <w:szCs w:val="20"/>
          <w:lang w:eastAsia="en-GB"/>
        </w:rPr>
        <w:t xml:space="preserve">An object is any physical resource within a teststand.   Typically these may be IP or SAN network switches, servers, storage devices, peripherals, test equipment or error </w:t>
      </w:r>
      <w:proofErr w:type="gramStart"/>
      <w:r>
        <w:rPr>
          <w:szCs w:val="20"/>
          <w:lang w:eastAsia="en-GB"/>
        </w:rPr>
        <w:t>injectors,</w:t>
      </w:r>
      <w:proofErr w:type="gramEnd"/>
      <w:r>
        <w:rPr>
          <w:szCs w:val="20"/>
          <w:lang w:eastAsia="en-GB"/>
        </w:rPr>
        <w:t xml:space="preserve"> however the tester may define any type of object they like.  An object type has a name and a description, a single parent object type and optionally one or more child object types.  The Test Stand is the parent object at the top of the object tree.</w:t>
      </w:r>
    </w:p>
    <w:p w:rsidR="00E51ADB" w:rsidRDefault="00E51ADB" w:rsidP="00E51ADB">
      <w:pPr>
        <w:pStyle w:val="Heading3"/>
        <w:rPr>
          <w:lang w:eastAsia="en-GB"/>
        </w:rPr>
      </w:pPr>
      <w:bookmarkStart w:id="12" w:name="_Toc311402430"/>
      <w:r>
        <w:rPr>
          <w:lang w:eastAsia="en-GB"/>
        </w:rPr>
        <w:t>Object Type</w:t>
      </w:r>
      <w:bookmarkEnd w:id="12"/>
    </w:p>
    <w:p w:rsidR="00E51ADB" w:rsidRDefault="00E51ADB" w:rsidP="00E51ADB">
      <w:pPr>
        <w:spacing w:after="0"/>
        <w:rPr>
          <w:szCs w:val="20"/>
          <w:lang w:eastAsia="en-GB"/>
        </w:rPr>
      </w:pPr>
      <w:r>
        <w:rPr>
          <w:szCs w:val="20"/>
          <w:lang w:eastAsia="en-GB"/>
        </w:rPr>
        <w:t xml:space="preserve">An object is any physical resource within a teststand.   Typically these may be IP or SAN network switches, servers, storage devices, peripherals, test equipment or error </w:t>
      </w:r>
      <w:r w:rsidR="00A71F4F">
        <w:rPr>
          <w:szCs w:val="20"/>
          <w:lang w:eastAsia="en-GB"/>
        </w:rPr>
        <w:t>injectors;</w:t>
      </w:r>
      <w:r>
        <w:rPr>
          <w:szCs w:val="20"/>
          <w:lang w:eastAsia="en-GB"/>
        </w:rPr>
        <w:t xml:space="preserve"> however the tester may define any type of object they like.  An object type has a name and a description, a single parent object type and optionally one or more child object types.  The Test Stand is the parent object at the top of the object tree.</w:t>
      </w:r>
    </w:p>
    <w:p w:rsidR="00E51ADB" w:rsidRDefault="00E51ADB"/>
    <w:p w:rsidR="00E51ADB" w:rsidRDefault="00E51ADB" w:rsidP="005C7FFB">
      <w:pPr>
        <w:pStyle w:val="Heading2"/>
        <w:rPr>
          <w:szCs w:val="20"/>
        </w:rPr>
      </w:pPr>
      <w:bookmarkStart w:id="13" w:name="_Toc311402431"/>
      <w:r>
        <w:t>Scenarios</w:t>
      </w:r>
      <w:bookmarkEnd w:id="13"/>
    </w:p>
    <w:p w:rsidR="00E51ADB" w:rsidRDefault="00E51ADB" w:rsidP="00E51ADB">
      <w:r>
        <w:rPr>
          <w:szCs w:val="20"/>
        </w:rPr>
        <w:t xml:space="preserve">A scenario is a </w:t>
      </w:r>
      <w:r w:rsidRPr="00FA1B81">
        <w:rPr>
          <w:szCs w:val="20"/>
        </w:rPr>
        <w:t>sequence of test operations</w:t>
      </w:r>
      <w:r w:rsidR="002A7FE8">
        <w:rPr>
          <w:szCs w:val="20"/>
        </w:rPr>
        <w:t xml:space="preserve"> and is made up of steps and actions.</w:t>
      </w:r>
      <w:r>
        <w:rPr>
          <w:szCs w:val="20"/>
        </w:rPr>
        <w:t xml:space="preserve">    </w:t>
      </w:r>
      <w:r w:rsidR="002A7FE8">
        <w:rPr>
          <w:szCs w:val="20"/>
        </w:rPr>
        <w:t>A scenario also contains an outcome action which defines what actions are to be taken according to whether the scenario passes or fails.</w:t>
      </w:r>
    </w:p>
    <w:p w:rsidR="00E51ADB" w:rsidRDefault="00E51ADB" w:rsidP="00E51ADB">
      <w:pPr>
        <w:pStyle w:val="Heading3"/>
      </w:pPr>
      <w:bookmarkStart w:id="14" w:name="_Toc311402432"/>
      <w:r>
        <w:t>Step</w:t>
      </w:r>
      <w:bookmarkEnd w:id="14"/>
    </w:p>
    <w:p w:rsidR="002A7FE8" w:rsidRPr="00E51ADB" w:rsidRDefault="002A7FE8" w:rsidP="00E51ADB">
      <w:r>
        <w:rPr>
          <w:szCs w:val="20"/>
        </w:rPr>
        <w:t>A scenario is composed of one or more steps, and the steps are executed in sequence.  Steps are numbered from 1 upwards.   Each step may contain one or more actions.</w:t>
      </w:r>
    </w:p>
    <w:p w:rsidR="00E51ADB" w:rsidRDefault="00E51ADB" w:rsidP="00E51ADB">
      <w:pPr>
        <w:pStyle w:val="Heading3"/>
      </w:pPr>
      <w:bookmarkStart w:id="15" w:name="_Toc311402433"/>
      <w:r>
        <w:lastRenderedPageBreak/>
        <w:t>Action</w:t>
      </w:r>
      <w:bookmarkEnd w:id="15"/>
    </w:p>
    <w:p w:rsidR="002A7FE8" w:rsidRDefault="002A7FE8" w:rsidP="002A7FE8">
      <w:pPr>
        <w:rPr>
          <w:szCs w:val="20"/>
        </w:rPr>
      </w:pPr>
      <w:r>
        <w:rPr>
          <w:szCs w:val="20"/>
        </w:rPr>
        <w:t>An action consists of running a test script on a test host.  All of the actions in a particular step are run at the same time – though if there are multiple actions in a step, they need not necessarily all run on the same test host.</w:t>
      </w:r>
    </w:p>
    <w:p w:rsidR="00E51ADB" w:rsidRDefault="00E51ADB" w:rsidP="002A7FE8">
      <w:pPr>
        <w:pStyle w:val="Heading2"/>
      </w:pPr>
      <w:bookmarkStart w:id="16" w:name="_Toc311402434"/>
      <w:r>
        <w:t>Environment</w:t>
      </w:r>
      <w:bookmarkEnd w:id="16"/>
    </w:p>
    <w:p w:rsidR="00E51ADB" w:rsidRDefault="00E51ADB" w:rsidP="00E51ADB">
      <w:pPr>
        <w:spacing w:after="0"/>
        <w:rPr>
          <w:szCs w:val="20"/>
          <w:lang w:eastAsia="en-GB"/>
        </w:rPr>
      </w:pPr>
      <w:r>
        <w:rPr>
          <w:szCs w:val="20"/>
          <w:lang w:eastAsia="en-GB"/>
        </w:rPr>
        <w:t>The Environment is the collection of environment variables seen by the process used by the DAF agent</w:t>
      </w:r>
      <w:r w:rsidR="002A7FE8">
        <w:rPr>
          <w:szCs w:val="20"/>
          <w:lang w:eastAsia="en-GB"/>
        </w:rPr>
        <w:t xml:space="preserve"> to run an action</w:t>
      </w:r>
      <w:r>
        <w:rPr>
          <w:szCs w:val="20"/>
          <w:lang w:eastAsia="en-GB"/>
        </w:rPr>
        <w:t xml:space="preserve"> on a particular Test Host.  An Environment would typically define the PATH environment variable and this would include the directory containing the Testcase, so that the process can find and execute the Testcase.  Other environment variables may also be set, as a means of communicating parameters to the Testcase. </w:t>
      </w:r>
    </w:p>
    <w:p w:rsidR="00B62492" w:rsidRDefault="00B62492" w:rsidP="00E51ADB">
      <w:pPr>
        <w:spacing w:after="0"/>
        <w:rPr>
          <w:szCs w:val="20"/>
          <w:lang w:eastAsia="en-GB"/>
        </w:rPr>
      </w:pPr>
    </w:p>
    <w:p w:rsidR="00B62492" w:rsidRDefault="00B62492" w:rsidP="002A7FE8">
      <w:pPr>
        <w:pStyle w:val="Heading2"/>
        <w:rPr>
          <w:lang w:eastAsia="en-GB"/>
        </w:rPr>
      </w:pPr>
      <w:bookmarkStart w:id="17" w:name="_Toc311402435"/>
      <w:r>
        <w:rPr>
          <w:lang w:eastAsia="en-GB"/>
        </w:rPr>
        <w:t>Collector Set</w:t>
      </w:r>
      <w:bookmarkEnd w:id="17"/>
    </w:p>
    <w:p w:rsidR="00B62492" w:rsidRDefault="00B62492" w:rsidP="00B62492">
      <w:pPr>
        <w:rPr>
          <w:szCs w:val="20"/>
          <w:lang w:eastAsia="en-GB"/>
        </w:rPr>
      </w:pPr>
      <w:r>
        <w:rPr>
          <w:szCs w:val="20"/>
          <w:lang w:eastAsia="en-GB"/>
        </w:rPr>
        <w:t>A Collector Set is a collection of Collector Types and Values which are used to determine if a particular Test Host should be used in an Action.   For example, a Collector Set might include Collectors that indicate only Test Hosts with RAM &gt; 1Gbyte and 64 bit CPUs are to be used to execute a particular Action.</w:t>
      </w:r>
    </w:p>
    <w:p w:rsidR="00B62492" w:rsidRDefault="00B62492" w:rsidP="002A7FE8">
      <w:pPr>
        <w:pStyle w:val="Heading2"/>
        <w:rPr>
          <w:lang w:eastAsia="en-GB"/>
        </w:rPr>
      </w:pPr>
      <w:bookmarkStart w:id="18" w:name="_Toc311402436"/>
      <w:r>
        <w:rPr>
          <w:lang w:eastAsia="en-GB"/>
        </w:rPr>
        <w:t>Outcome Action</w:t>
      </w:r>
      <w:bookmarkEnd w:id="18"/>
    </w:p>
    <w:p w:rsidR="00B62492" w:rsidRDefault="00B62492" w:rsidP="00B62492">
      <w:pPr>
        <w:rPr>
          <w:szCs w:val="20"/>
          <w:lang w:eastAsia="en-GB"/>
        </w:rPr>
      </w:pPr>
      <w:r>
        <w:rPr>
          <w:szCs w:val="20"/>
          <w:lang w:eastAsia="en-GB"/>
        </w:rPr>
        <w:t>An Outcome Action determines what action should be taken if an individual Action within a Scenario fails, and what actions should be taken when a Scenario ends.  The tester may choose to stop the Scenario on the first failed Scenario Action, or may choose to allow the Scenario to run to completion,</w:t>
      </w:r>
      <w:r w:rsidR="00796428">
        <w:rPr>
          <w:szCs w:val="20"/>
          <w:lang w:eastAsia="en-GB"/>
        </w:rPr>
        <w:t xml:space="preserve"> even if Actions within the Scena</w:t>
      </w:r>
      <w:r>
        <w:rPr>
          <w:szCs w:val="20"/>
          <w:lang w:eastAsia="en-GB"/>
        </w:rPr>
        <w:t xml:space="preserve">rio fail.   The tester may also </w:t>
      </w:r>
      <w:r w:rsidR="00796428">
        <w:rPr>
          <w:szCs w:val="20"/>
          <w:lang w:eastAsia="en-GB"/>
        </w:rPr>
        <w:t>c</w:t>
      </w:r>
      <w:r>
        <w:rPr>
          <w:szCs w:val="20"/>
          <w:lang w:eastAsia="en-GB"/>
        </w:rPr>
        <w:t xml:space="preserve">hoose to stop execution at the end of the Scenario or chain execution to a new Scenario.  Different actions can be specified if the Scenario is successful or fails.  The Outcome Action also specifies who, if anybody is to be notified (via email) if the Scenario passes or fails.  </w:t>
      </w:r>
    </w:p>
    <w:p w:rsidR="00E51ADB" w:rsidRDefault="00E51ADB" w:rsidP="005C7FFB">
      <w:pPr>
        <w:pStyle w:val="Heading2"/>
      </w:pPr>
      <w:bookmarkStart w:id="19" w:name="_Toc311402437"/>
      <w:r>
        <w:t>Testcase</w:t>
      </w:r>
      <w:bookmarkEnd w:id="19"/>
    </w:p>
    <w:p w:rsidR="00E51ADB" w:rsidRDefault="00E51ADB">
      <w:r>
        <w:rPr>
          <w:szCs w:val="20"/>
          <w:lang w:eastAsia="en-GB"/>
        </w:rPr>
        <w:t>A T</w:t>
      </w:r>
      <w:r w:rsidRPr="00E46DDD">
        <w:rPr>
          <w:szCs w:val="20"/>
          <w:lang w:eastAsia="en-GB"/>
        </w:rPr>
        <w:t>estcase is a script</w:t>
      </w:r>
      <w:r>
        <w:rPr>
          <w:szCs w:val="20"/>
          <w:lang w:eastAsia="en-GB"/>
        </w:rPr>
        <w:t xml:space="preserve"> or command that runs on a test host.  The script will often represent a general test would be</w:t>
      </w:r>
      <w:r w:rsidRPr="00E46DDD">
        <w:rPr>
          <w:szCs w:val="20"/>
          <w:lang w:eastAsia="en-GB"/>
        </w:rPr>
        <w:t xml:space="preserve"> customized for different situations by a range of parameters. </w:t>
      </w:r>
      <w:r>
        <w:rPr>
          <w:szCs w:val="20"/>
          <w:lang w:eastAsia="en-GB"/>
        </w:rPr>
        <w:t xml:space="preserve">  There is a one to one correspondence between an Action in a Scenario and Testcase – that is to say, each Action consists of running a Testcase on a Test Host.</w:t>
      </w:r>
    </w:p>
    <w:p w:rsidR="00E51ADB" w:rsidRDefault="00E51ADB" w:rsidP="005C7FFB">
      <w:pPr>
        <w:pStyle w:val="Heading2"/>
      </w:pPr>
      <w:bookmarkStart w:id="20" w:name="_Toc311402438"/>
      <w:r>
        <w:t>Level</w:t>
      </w:r>
      <w:bookmarkEnd w:id="20"/>
    </w:p>
    <w:p w:rsidR="00E51ADB" w:rsidRDefault="00E51ADB" w:rsidP="00E51ADB">
      <w:r>
        <w:rPr>
          <w:szCs w:val="20"/>
          <w:lang w:eastAsia="en-GB"/>
        </w:rPr>
        <w:t>A Level is a measurable property of the code or hardware of the system under test.  For example, if a Windows Server was being tested, a Level could be defined that represented the version of Windows running on the system under test.  The value of the Level would then be something like “Windows 2003 R2”.</w:t>
      </w:r>
    </w:p>
    <w:p w:rsidR="00E51ADB" w:rsidRDefault="00E51ADB" w:rsidP="005C7FFB">
      <w:pPr>
        <w:pStyle w:val="Heading2"/>
      </w:pPr>
      <w:bookmarkStart w:id="21" w:name="_Toc311402439"/>
      <w:r>
        <w:t>Level Instance</w:t>
      </w:r>
      <w:bookmarkEnd w:id="21"/>
    </w:p>
    <w:p w:rsidR="00E51ADB" w:rsidRDefault="00E51ADB" w:rsidP="00E51ADB">
      <w:r>
        <w:rPr>
          <w:szCs w:val="20"/>
          <w:lang w:eastAsia="en-GB"/>
        </w:rPr>
        <w:t>A Level Instance is combination of a particular Level and a value of that level.  For example, if a Linux server was under test</w:t>
      </w:r>
      <w:proofErr w:type="gramStart"/>
      <w:r>
        <w:rPr>
          <w:szCs w:val="20"/>
          <w:lang w:eastAsia="en-GB"/>
        </w:rPr>
        <w:t>,  the</w:t>
      </w:r>
      <w:proofErr w:type="gramEnd"/>
      <w:r>
        <w:rPr>
          <w:szCs w:val="20"/>
          <w:lang w:eastAsia="en-GB"/>
        </w:rPr>
        <w:t xml:space="preserve"> development organization might produce several versions of Linux to test, each with a different build or kernel number.  If a Level was defined in DAF called </w:t>
      </w:r>
      <w:proofErr w:type="spellStart"/>
      <w:r>
        <w:rPr>
          <w:szCs w:val="20"/>
          <w:lang w:eastAsia="en-GB"/>
        </w:rPr>
        <w:t>LinuxKernel</w:t>
      </w:r>
      <w:proofErr w:type="spellEnd"/>
      <w:r>
        <w:rPr>
          <w:szCs w:val="20"/>
          <w:lang w:eastAsia="en-GB"/>
        </w:rPr>
        <w:t xml:space="preserve"> to represent these different builds, then if development produced 3 builds with kernels designated ‘</w:t>
      </w:r>
      <w:r w:rsidRPr="00D210CA">
        <w:rPr>
          <w:szCs w:val="20"/>
          <w:lang w:eastAsia="en-GB"/>
        </w:rPr>
        <w:t>2.6.37.1-1.2-desktop</w:t>
      </w:r>
      <w:r>
        <w:rPr>
          <w:szCs w:val="20"/>
          <w:lang w:eastAsia="en-GB"/>
        </w:rPr>
        <w:t>’, ‘2.6.37.1-1.3</w:t>
      </w:r>
      <w:r w:rsidRPr="00D210CA">
        <w:rPr>
          <w:szCs w:val="20"/>
          <w:lang w:eastAsia="en-GB"/>
        </w:rPr>
        <w:t>-desktop</w:t>
      </w:r>
      <w:r>
        <w:rPr>
          <w:szCs w:val="20"/>
          <w:lang w:eastAsia="en-GB"/>
        </w:rPr>
        <w:t>’ and ‘2.6.37.1-1.4</w:t>
      </w:r>
      <w:r w:rsidRPr="00D210CA">
        <w:rPr>
          <w:szCs w:val="20"/>
          <w:lang w:eastAsia="en-GB"/>
        </w:rPr>
        <w:t>-desktop</w:t>
      </w:r>
      <w:r>
        <w:rPr>
          <w:szCs w:val="20"/>
          <w:lang w:eastAsia="en-GB"/>
        </w:rPr>
        <w:t>’, then this would define 3 separate Level Instances identified as:</w:t>
      </w:r>
      <w:r>
        <w:rPr>
          <w:szCs w:val="20"/>
          <w:lang w:eastAsia="en-GB"/>
        </w:rPr>
        <w:br/>
        <w:t xml:space="preserve">   </w:t>
      </w:r>
      <w:proofErr w:type="spellStart"/>
      <w:r>
        <w:rPr>
          <w:szCs w:val="20"/>
          <w:lang w:eastAsia="en-GB"/>
        </w:rPr>
        <w:t>LinuxKernel</w:t>
      </w:r>
      <w:proofErr w:type="spellEnd"/>
      <w:r>
        <w:rPr>
          <w:szCs w:val="20"/>
          <w:lang w:eastAsia="en-GB"/>
        </w:rPr>
        <w:t xml:space="preserve"> </w:t>
      </w:r>
      <w:r w:rsidRPr="00D210CA">
        <w:rPr>
          <w:szCs w:val="20"/>
          <w:lang w:eastAsia="en-GB"/>
        </w:rPr>
        <w:t>2.6.37.1-1.2-desktop</w:t>
      </w:r>
      <w:r>
        <w:rPr>
          <w:szCs w:val="20"/>
          <w:lang w:eastAsia="en-GB"/>
        </w:rPr>
        <w:br/>
      </w:r>
      <w:r>
        <w:rPr>
          <w:szCs w:val="20"/>
          <w:lang w:eastAsia="en-GB"/>
        </w:rPr>
        <w:lastRenderedPageBreak/>
        <w:t xml:space="preserve">   </w:t>
      </w:r>
      <w:proofErr w:type="spellStart"/>
      <w:r>
        <w:rPr>
          <w:szCs w:val="20"/>
          <w:lang w:eastAsia="en-GB"/>
        </w:rPr>
        <w:t>LinuxKernel</w:t>
      </w:r>
      <w:proofErr w:type="spellEnd"/>
      <w:r>
        <w:rPr>
          <w:szCs w:val="20"/>
          <w:lang w:eastAsia="en-GB"/>
        </w:rPr>
        <w:t xml:space="preserve"> 2.6.37.1-1.3</w:t>
      </w:r>
      <w:r w:rsidRPr="00D210CA">
        <w:rPr>
          <w:szCs w:val="20"/>
          <w:lang w:eastAsia="en-GB"/>
        </w:rPr>
        <w:t>-desktop</w:t>
      </w:r>
      <w:r>
        <w:rPr>
          <w:szCs w:val="20"/>
          <w:lang w:eastAsia="en-GB"/>
        </w:rPr>
        <w:br/>
        <w:t xml:space="preserve">   </w:t>
      </w:r>
      <w:proofErr w:type="spellStart"/>
      <w:r>
        <w:rPr>
          <w:szCs w:val="20"/>
          <w:lang w:eastAsia="en-GB"/>
        </w:rPr>
        <w:t>LinuxKernel</w:t>
      </w:r>
      <w:proofErr w:type="spellEnd"/>
      <w:r>
        <w:rPr>
          <w:szCs w:val="20"/>
          <w:lang w:eastAsia="en-GB"/>
        </w:rPr>
        <w:t xml:space="preserve"> 2.6.37.1-1.4</w:t>
      </w:r>
      <w:r w:rsidRPr="00D210CA">
        <w:rPr>
          <w:szCs w:val="20"/>
          <w:lang w:eastAsia="en-GB"/>
        </w:rPr>
        <w:t>-desktop</w:t>
      </w:r>
      <w:r>
        <w:rPr>
          <w:szCs w:val="20"/>
          <w:lang w:eastAsia="en-GB"/>
        </w:rPr>
        <w:br/>
      </w:r>
      <w:r>
        <w:rPr>
          <w:szCs w:val="20"/>
          <w:lang w:eastAsia="en-GB"/>
        </w:rPr>
        <w:br/>
        <w:t xml:space="preserve">The purpose of a Level Instance is to identify a code or hardware level that must be found on the system under test when a Scenario is run.   Thus the tester might indicate that Scenarios X and Y should be run on Teststands A and B with Level Instance   </w:t>
      </w:r>
      <w:proofErr w:type="spellStart"/>
      <w:r>
        <w:rPr>
          <w:szCs w:val="20"/>
          <w:lang w:eastAsia="en-GB"/>
        </w:rPr>
        <w:t>LinuxKernel</w:t>
      </w:r>
      <w:proofErr w:type="spellEnd"/>
      <w:r>
        <w:rPr>
          <w:szCs w:val="20"/>
          <w:lang w:eastAsia="en-GB"/>
        </w:rPr>
        <w:t xml:space="preserve"> 2.6.37.1-1.3</w:t>
      </w:r>
      <w:r w:rsidRPr="00D210CA">
        <w:rPr>
          <w:szCs w:val="20"/>
          <w:lang w:eastAsia="en-GB"/>
        </w:rPr>
        <w:t>-desktop</w:t>
      </w:r>
      <w:r>
        <w:rPr>
          <w:szCs w:val="20"/>
          <w:lang w:eastAsia="en-GB"/>
        </w:rPr>
        <w:t>.   DAF will verify that this level is indeed present on Teststands A and B before allowing Scenarios A and B to execute on these test stands.</w:t>
      </w:r>
      <w:r>
        <w:rPr>
          <w:szCs w:val="20"/>
          <w:lang w:eastAsia="en-GB"/>
        </w:rPr>
        <w:br/>
        <w:t>When a Scenario’s results are recorded by DAF, they include the Level Instances that were present on the Test Stand during the test.  This allows the user to be able to produce DAF reports that show Scenario success or failure rates on each Level Instance.</w:t>
      </w:r>
    </w:p>
    <w:p w:rsidR="00E51ADB" w:rsidRDefault="00E51ADB" w:rsidP="005C7FFB">
      <w:pPr>
        <w:pStyle w:val="Heading2"/>
      </w:pPr>
      <w:bookmarkStart w:id="22" w:name="_Toc311402440"/>
      <w:r>
        <w:t>Test Level</w:t>
      </w:r>
      <w:bookmarkEnd w:id="22"/>
    </w:p>
    <w:p w:rsidR="00E51ADB" w:rsidRPr="00E46DDD" w:rsidRDefault="00E51ADB" w:rsidP="00E51ADB">
      <w:pPr>
        <w:spacing w:after="0"/>
        <w:rPr>
          <w:szCs w:val="20"/>
          <w:lang w:eastAsia="en-GB"/>
        </w:rPr>
      </w:pPr>
      <w:r>
        <w:rPr>
          <w:szCs w:val="20"/>
          <w:lang w:eastAsia="en-GB"/>
        </w:rPr>
        <w:t xml:space="preserve">A Test Level is a collection one or more Level Instances.   These define the code or hardware levels that must be present in the system under test before any Scenario can be executed on that test stand.  See Level Instance.  </w:t>
      </w:r>
    </w:p>
    <w:p w:rsidR="00DF2DF7" w:rsidRDefault="00DF2DF7" w:rsidP="005C7FFB">
      <w:pPr>
        <w:pStyle w:val="Heading2"/>
      </w:pPr>
      <w:bookmarkStart w:id="23" w:name="_Toc311402441"/>
      <w:r>
        <w:t>Collector Sets</w:t>
      </w:r>
      <w:bookmarkEnd w:id="23"/>
    </w:p>
    <w:p w:rsidR="00DF2DF7" w:rsidRDefault="00DF2DF7" w:rsidP="00DF2DF7">
      <w:r>
        <w:t xml:space="preserve">Suppose we only wish to run tests on hosts that </w:t>
      </w:r>
      <w:proofErr w:type="spellStart"/>
      <w:r>
        <w:t>Suse</w:t>
      </w:r>
      <w:proofErr w:type="spellEnd"/>
      <w:r>
        <w:t xml:space="preserve"> Linux hosts that are running version 11 of </w:t>
      </w:r>
      <w:proofErr w:type="spellStart"/>
      <w:r>
        <w:t>OpenSuse</w:t>
      </w:r>
      <w:proofErr w:type="spellEnd"/>
      <w:r>
        <w:t xml:space="preserve"> and a RAM size of at least 1G.  The Collector Set that defines a suitable host would be:</w:t>
      </w:r>
    </w:p>
    <w:p w:rsidR="00DF2DF7" w:rsidRPr="0029311A" w:rsidRDefault="00DF2DF7" w:rsidP="00DF2DF7">
      <w:pPr>
        <w:rPr>
          <w:ins w:id="24" w:author="das" w:date="2011-08-13T21:23:00Z"/>
        </w:rPr>
      </w:pPr>
      <w:r>
        <w:t xml:space="preserve">P_OSTYPE = </w:t>
      </w:r>
      <w:proofErr w:type="spellStart"/>
      <w:r>
        <w:t>OpenSuse</w:t>
      </w:r>
      <w:proofErr w:type="spellEnd"/>
      <w:r>
        <w:br/>
        <w:t>P_OS_MAJOR = 11</w:t>
      </w:r>
      <w:r>
        <w:br/>
        <w:t>P_INSTALLED_RAM &gt; 1023</w:t>
      </w:r>
    </w:p>
    <w:p w:rsidR="00B62492" w:rsidRDefault="00B62492" w:rsidP="005C7FFB">
      <w:pPr>
        <w:pStyle w:val="Heading2"/>
      </w:pPr>
      <w:bookmarkStart w:id="25" w:name="_Toc311402442"/>
      <w:r>
        <w:t>Scenario Results</w:t>
      </w:r>
      <w:bookmarkEnd w:id="25"/>
    </w:p>
    <w:p w:rsidR="00796428" w:rsidRPr="00796428" w:rsidRDefault="00796428" w:rsidP="00796428">
      <w:r>
        <w:t xml:space="preserve">The overall outcome of a scenario is recorded in a </w:t>
      </w:r>
      <w:r w:rsidRPr="00796428">
        <w:t>Scenario Result</w:t>
      </w:r>
      <w:r>
        <w:t xml:space="preserve">.  The Scenario Result record collects together all the action results from the scenario as well as any other relevant information (including the name of the tester who ran the scenario, the total number of actions attempted, passed, failed, the overall pass/fail result and pointers to additional logs describing the details of how the scenario was run).   Logs from the actions and scenario are recorded in the </w:t>
      </w:r>
      <w:r w:rsidRPr="00796428">
        <w:rPr>
          <w:szCs w:val="20"/>
          <w:lang w:eastAsia="en-GB"/>
        </w:rPr>
        <w:t>Log Repository</w:t>
      </w:r>
      <w:r>
        <w:rPr>
          <w:szCs w:val="20"/>
          <w:lang w:eastAsia="en-GB"/>
        </w:rPr>
        <w:t xml:space="preserve"> – this is simply a set of directories on the DAF server machine. </w:t>
      </w:r>
    </w:p>
    <w:p w:rsidR="00796428" w:rsidRDefault="00B62492" w:rsidP="00796428">
      <w:pPr>
        <w:pStyle w:val="Heading3"/>
      </w:pPr>
      <w:bookmarkStart w:id="26" w:name="_Toc311402443"/>
      <w:r>
        <w:t>Action Results</w:t>
      </w:r>
      <w:bookmarkEnd w:id="26"/>
    </w:p>
    <w:p w:rsidR="00B62492" w:rsidRPr="00B62492" w:rsidRDefault="00796428" w:rsidP="00B62492">
      <w:r>
        <w:rPr>
          <w:szCs w:val="20"/>
          <w:lang w:eastAsia="en-GB"/>
        </w:rPr>
        <w:t xml:space="preserve">The </w:t>
      </w:r>
      <w:r w:rsidRPr="00796428">
        <w:rPr>
          <w:szCs w:val="20"/>
          <w:lang w:eastAsia="en-GB"/>
        </w:rPr>
        <w:t>Action Result</w:t>
      </w:r>
      <w:r>
        <w:rPr>
          <w:szCs w:val="20"/>
          <w:lang w:eastAsia="en-GB"/>
        </w:rPr>
        <w:t xml:space="preserve"> record in the DAF database records the details of the action and its outcome.  This includes the test host used in the action; the command that was run and any associated parameters and whether the command or script passed or failed, as well as links to logs that contain the output of the command.  </w:t>
      </w:r>
    </w:p>
    <w:p w:rsidR="00A74A5E" w:rsidRDefault="00B62492" w:rsidP="005C7FFB">
      <w:pPr>
        <w:pStyle w:val="Heading2"/>
      </w:pPr>
      <w:bookmarkStart w:id="27" w:name="_Toc311402444"/>
      <w:r>
        <w:t>Users</w:t>
      </w:r>
      <w:bookmarkEnd w:id="27"/>
    </w:p>
    <w:p w:rsidR="00B62492" w:rsidRDefault="00796428" w:rsidP="00796428">
      <w:pPr>
        <w:spacing w:after="0"/>
        <w:rPr>
          <w:szCs w:val="20"/>
          <w:lang w:eastAsia="en-GB"/>
        </w:rPr>
      </w:pPr>
      <w:r>
        <w:rPr>
          <w:szCs w:val="20"/>
          <w:lang w:eastAsia="en-GB"/>
        </w:rPr>
        <w:t xml:space="preserve">DAF requires a tester to identify </w:t>
      </w:r>
      <w:proofErr w:type="gramStart"/>
      <w:r>
        <w:rPr>
          <w:szCs w:val="20"/>
          <w:lang w:eastAsia="en-GB"/>
        </w:rPr>
        <w:t>themselves</w:t>
      </w:r>
      <w:proofErr w:type="gramEnd"/>
      <w:r>
        <w:rPr>
          <w:szCs w:val="20"/>
          <w:lang w:eastAsia="en-GB"/>
        </w:rPr>
        <w:t xml:space="preserve"> before they can run a scenario.  A DAF </w:t>
      </w:r>
      <w:r w:rsidRPr="002B5379">
        <w:rPr>
          <w:i/>
          <w:szCs w:val="20"/>
          <w:lang w:eastAsia="en-GB"/>
        </w:rPr>
        <w:t>User</w:t>
      </w:r>
      <w:r>
        <w:rPr>
          <w:i/>
          <w:szCs w:val="20"/>
          <w:lang w:eastAsia="en-GB"/>
        </w:rPr>
        <w:t xml:space="preserve"> </w:t>
      </w:r>
      <w:r>
        <w:rPr>
          <w:szCs w:val="20"/>
          <w:lang w:eastAsia="en-GB"/>
        </w:rPr>
        <w:t xml:space="preserve">is identified by their email address.  Users must login to DAF, using a simple password mechanism.  Generally any DAF user can perform any task and see any data within DAF.  Each DAF server has special administrative user, which cannot be deleted, and which is used for any critical DAF tasks.  A </w:t>
      </w:r>
      <w:r w:rsidRPr="009D1E49">
        <w:rPr>
          <w:i/>
          <w:szCs w:val="20"/>
          <w:lang w:eastAsia="en-GB"/>
        </w:rPr>
        <w:t>Mail List</w:t>
      </w:r>
      <w:r>
        <w:rPr>
          <w:szCs w:val="20"/>
          <w:lang w:eastAsia="en-GB"/>
        </w:rPr>
        <w:t xml:space="preserve"> is a list of users.  Typically a mail list is used to specify a group of users who are to be notified about a particular event, such as the outcome of a scenario.</w:t>
      </w:r>
    </w:p>
    <w:p w:rsidR="00796428" w:rsidRDefault="00796428" w:rsidP="00796428">
      <w:pPr>
        <w:spacing w:after="0"/>
      </w:pPr>
    </w:p>
    <w:p w:rsidR="00B62492" w:rsidRPr="00B62492" w:rsidRDefault="00B62492" w:rsidP="00B62492">
      <w:pPr>
        <w:pStyle w:val="Heading3"/>
      </w:pPr>
      <w:bookmarkStart w:id="28" w:name="_Toc311402445"/>
      <w:proofErr w:type="spellStart"/>
      <w:r>
        <w:lastRenderedPageBreak/>
        <w:t>Maillist</w:t>
      </w:r>
      <w:bookmarkEnd w:id="28"/>
      <w:proofErr w:type="spellEnd"/>
    </w:p>
    <w:p w:rsidR="00B62492" w:rsidRDefault="00B62492" w:rsidP="00B62492">
      <w:pPr>
        <w:spacing w:after="0"/>
        <w:rPr>
          <w:szCs w:val="20"/>
          <w:lang w:eastAsia="en-GB"/>
        </w:rPr>
      </w:pPr>
      <w:r>
        <w:rPr>
          <w:szCs w:val="20"/>
          <w:lang w:eastAsia="en-GB"/>
        </w:rPr>
        <w:t>A list of users – typically a Mail List is used in an Outcome Action to specify a group of users who are to be notified about the outcome of a Scenario.</w:t>
      </w:r>
    </w:p>
    <w:p w:rsidR="00796428" w:rsidRDefault="00796428">
      <w:pPr>
        <w:rPr>
          <w:rFonts w:asciiTheme="majorHAnsi" w:eastAsiaTheme="majorEastAsia" w:hAnsiTheme="majorHAnsi" w:cstheme="majorBidi"/>
          <w:bCs/>
          <w:i/>
          <w:color w:val="6076B4" w:themeColor="accent1"/>
          <w:sz w:val="32"/>
          <w:szCs w:val="32"/>
        </w:rPr>
      </w:pPr>
      <w:r>
        <w:br w:type="page"/>
      </w:r>
    </w:p>
    <w:p w:rsidR="00B06670" w:rsidRDefault="00B06670" w:rsidP="00B06670">
      <w:pPr>
        <w:pStyle w:val="Heading1"/>
      </w:pPr>
      <w:bookmarkStart w:id="29" w:name="_Toc311402446"/>
      <w:r>
        <w:lastRenderedPageBreak/>
        <w:t>Host Selection in a Scenario</w:t>
      </w:r>
      <w:bookmarkEnd w:id="29"/>
    </w:p>
    <w:p w:rsidR="00B06670" w:rsidRDefault="00B06670" w:rsidP="00B06670"/>
    <w:p w:rsidR="00B06670" w:rsidRDefault="00B06670" w:rsidP="00B06670">
      <w:r>
        <w:t xml:space="preserve">As an example, consider a test stand called </w:t>
      </w:r>
      <w:proofErr w:type="spellStart"/>
      <w:r>
        <w:t>FStesting</w:t>
      </w:r>
      <w:proofErr w:type="spellEnd"/>
      <w:r>
        <w:t xml:space="preserve"> </w:t>
      </w:r>
      <w:r w:rsidR="008230C9">
        <w:t>that contains 4</w:t>
      </w:r>
      <w:r>
        <w:t xml:space="preserve"> test hosts:</w:t>
      </w:r>
    </w:p>
    <w:tbl>
      <w:tblPr>
        <w:tblStyle w:val="MediumShading2-Accent5"/>
        <w:tblpPr w:leftFromText="180" w:rightFromText="180" w:vertAnchor="text" w:horzAnchor="margin" w:tblpY="47"/>
        <w:tblW w:w="4874"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383"/>
        <w:gridCol w:w="1145"/>
        <w:gridCol w:w="996"/>
        <w:gridCol w:w="1135"/>
        <w:gridCol w:w="854"/>
        <w:gridCol w:w="990"/>
        <w:gridCol w:w="996"/>
        <w:gridCol w:w="1137"/>
        <w:gridCol w:w="1406"/>
      </w:tblGrid>
      <w:tr w:rsidR="00B06670" w:rsidRPr="006F3B63" w:rsidTr="0051380E">
        <w:trPr>
          <w:cnfStyle w:val="100000000000" w:firstRow="1" w:lastRow="0" w:firstColumn="0" w:lastColumn="0" w:oddVBand="0" w:evenVBand="0" w:oddHBand="0" w:evenHBand="0" w:firstRowFirstColumn="0" w:firstRowLastColumn="0" w:lastRowFirstColumn="0" w:lastRowLastColumn="0"/>
          <w:trHeight w:val="125"/>
        </w:trPr>
        <w:tc>
          <w:tcPr>
            <w:tcW w:w="4998" w:type="pct"/>
            <w:gridSpan w:val="9"/>
            <w:tcBorders>
              <w:top w:val="single" w:sz="4" w:space="0" w:color="2F5897" w:themeColor="text2"/>
              <w:bottom w:val="single" w:sz="4" w:space="0" w:color="2F5897" w:themeColor="text2"/>
            </w:tcBorders>
            <w:shd w:val="clear" w:color="auto" w:fill="2F5897" w:themeFill="text2"/>
            <w:noWrap/>
            <w:vAlign w:val="center"/>
          </w:tcPr>
          <w:p w:rsidR="00B06670" w:rsidRPr="0051380E" w:rsidRDefault="00B06670" w:rsidP="00784124">
            <w:pPr>
              <w:pStyle w:val="DecimalAligned"/>
              <w:jc w:val="center"/>
              <w:rPr>
                <w:rFonts w:ascii="Calibri" w:hAnsi="Calibri" w:cs="Calibri"/>
                <w:szCs w:val="20"/>
              </w:rPr>
            </w:pPr>
            <w:r w:rsidRPr="0051380E">
              <w:rPr>
                <w:rFonts w:ascii="Calibri" w:hAnsi="Calibri" w:cs="Calibri"/>
                <w:szCs w:val="20"/>
              </w:rPr>
              <w:t>Test Hosts</w:t>
            </w:r>
          </w:p>
        </w:tc>
      </w:tr>
      <w:tr w:rsidR="0051380E" w:rsidRPr="00D028E8" w:rsidTr="0051380E">
        <w:trPr>
          <w:trHeight w:val="125"/>
        </w:trPr>
        <w:tc>
          <w:tcPr>
            <w:tcW w:w="68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Name</w:t>
            </w:r>
          </w:p>
        </w:tc>
        <w:tc>
          <w:tcPr>
            <w:tcW w:w="5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Test Stand</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Type</w:t>
            </w:r>
          </w:p>
        </w:tc>
        <w:tc>
          <w:tcPr>
            <w:tcW w:w="5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Model</w:t>
            </w:r>
          </w:p>
        </w:tc>
        <w:tc>
          <w:tcPr>
            <w:tcW w:w="42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Serial</w:t>
            </w:r>
          </w:p>
        </w:tc>
        <w:tc>
          <w:tcPr>
            <w:tcW w:w="49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Host Selector Value</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Primary Host in Test Stand?</w:t>
            </w:r>
          </w:p>
        </w:tc>
        <w:tc>
          <w:tcPr>
            <w:tcW w:w="5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Agent Status</w:t>
            </w:r>
          </w:p>
        </w:tc>
        <w:tc>
          <w:tcPr>
            <w:tcW w:w="7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Agent Status Date</w:t>
            </w:r>
          </w:p>
        </w:tc>
      </w:tr>
      <w:tr w:rsidR="0051380E" w:rsidRPr="006F3B63" w:rsidTr="0051380E">
        <w:trPr>
          <w:trHeight w:val="125"/>
        </w:trPr>
        <w:tc>
          <w:tcPr>
            <w:tcW w:w="68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6F3B63" w:rsidRDefault="0051380E" w:rsidP="0051380E">
            <w:pPr>
              <w:jc w:val="center"/>
              <w:rPr>
                <w:rFonts w:cs="Calibri"/>
                <w:szCs w:val="16"/>
              </w:rPr>
            </w:pPr>
            <w:r w:rsidRPr="006F3B63">
              <w:rPr>
                <w:rFonts w:cs="Calibri"/>
                <w:szCs w:val="16"/>
              </w:rPr>
              <w:t>suse11a</w:t>
            </w:r>
          </w:p>
        </w:tc>
        <w:tc>
          <w:tcPr>
            <w:tcW w:w="5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proofErr w:type="spellStart"/>
            <w:r w:rsidRPr="006F3B63">
              <w:rPr>
                <w:rFonts w:cs="Calibri"/>
                <w:szCs w:val="16"/>
              </w:rPr>
              <w:t>FStesting</w:t>
            </w:r>
            <w:proofErr w:type="spellEnd"/>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HP PC</w:t>
            </w:r>
          </w:p>
        </w:tc>
        <w:tc>
          <w:tcPr>
            <w:tcW w:w="5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A61452a</w:t>
            </w:r>
          </w:p>
        </w:tc>
        <w:tc>
          <w:tcPr>
            <w:tcW w:w="42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ZX-13234</w:t>
            </w:r>
          </w:p>
        </w:tc>
        <w:tc>
          <w:tcPr>
            <w:tcW w:w="49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yes</w:t>
            </w:r>
          </w:p>
        </w:tc>
        <w:tc>
          <w:tcPr>
            <w:tcW w:w="5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Online</w:t>
            </w:r>
          </w:p>
        </w:tc>
        <w:tc>
          <w:tcPr>
            <w:tcW w:w="7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2011-10-14 03:24:59</w:t>
            </w:r>
          </w:p>
        </w:tc>
      </w:tr>
      <w:tr w:rsidR="0051380E" w:rsidRPr="006F3B63" w:rsidTr="0051380E">
        <w:trPr>
          <w:trHeight w:val="523"/>
        </w:trPr>
        <w:tc>
          <w:tcPr>
            <w:tcW w:w="68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6F3B63" w:rsidRDefault="0051380E" w:rsidP="0051380E">
            <w:pPr>
              <w:jc w:val="center"/>
              <w:rPr>
                <w:rFonts w:cs="Calibri"/>
                <w:szCs w:val="16"/>
              </w:rPr>
            </w:pPr>
            <w:proofErr w:type="spellStart"/>
            <w:r w:rsidRPr="006F3B63">
              <w:rPr>
                <w:rFonts w:cs="Calibri"/>
                <w:szCs w:val="16"/>
              </w:rPr>
              <w:t>toshiba</w:t>
            </w:r>
            <w:proofErr w:type="spellEnd"/>
          </w:p>
        </w:tc>
        <w:tc>
          <w:tcPr>
            <w:tcW w:w="5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proofErr w:type="spellStart"/>
            <w:r w:rsidRPr="006F3B63">
              <w:rPr>
                <w:rFonts w:cs="Calibri"/>
                <w:szCs w:val="16"/>
              </w:rPr>
              <w:t>FStesting</w:t>
            </w:r>
            <w:proofErr w:type="spellEnd"/>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Laptop</w:t>
            </w:r>
          </w:p>
        </w:tc>
        <w:tc>
          <w:tcPr>
            <w:tcW w:w="5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Toshiba</w:t>
            </w:r>
          </w:p>
        </w:tc>
        <w:tc>
          <w:tcPr>
            <w:tcW w:w="42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ACX-43Q</w:t>
            </w:r>
          </w:p>
        </w:tc>
        <w:tc>
          <w:tcPr>
            <w:tcW w:w="49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group2</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p>
        </w:tc>
        <w:tc>
          <w:tcPr>
            <w:tcW w:w="5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Agent Offline</w:t>
            </w:r>
          </w:p>
        </w:tc>
        <w:tc>
          <w:tcPr>
            <w:tcW w:w="7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2011-10-14 03:25:10</w:t>
            </w:r>
          </w:p>
        </w:tc>
      </w:tr>
      <w:tr w:rsidR="0051380E" w:rsidRPr="006F3B63" w:rsidTr="0051380E">
        <w:trPr>
          <w:trHeight w:val="523"/>
        </w:trPr>
        <w:tc>
          <w:tcPr>
            <w:tcW w:w="68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B06670" w:rsidRDefault="0051380E" w:rsidP="0051380E">
            <w:pPr>
              <w:jc w:val="center"/>
              <w:rPr>
                <w:szCs w:val="20"/>
              </w:rPr>
            </w:pPr>
            <w:r w:rsidRPr="00B06670">
              <w:rPr>
                <w:szCs w:val="20"/>
              </w:rPr>
              <w:t>linux-dbw0</w:t>
            </w:r>
          </w:p>
        </w:tc>
        <w:tc>
          <w:tcPr>
            <w:tcW w:w="5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proofErr w:type="spellStart"/>
            <w:r w:rsidRPr="00B06670">
              <w:rPr>
                <w:szCs w:val="20"/>
              </w:rPr>
              <w:t>FStesting</w:t>
            </w:r>
            <w:proofErr w:type="spellEnd"/>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VM</w:t>
            </w:r>
          </w:p>
        </w:tc>
        <w:tc>
          <w:tcPr>
            <w:tcW w:w="5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proofErr w:type="spellStart"/>
            <w:r w:rsidRPr="00B06670">
              <w:rPr>
                <w:szCs w:val="20"/>
              </w:rPr>
              <w:t>Novatech</w:t>
            </w:r>
            <w:proofErr w:type="spellEnd"/>
          </w:p>
        </w:tc>
        <w:tc>
          <w:tcPr>
            <w:tcW w:w="42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novatech-i7</w:t>
            </w:r>
          </w:p>
        </w:tc>
        <w:tc>
          <w:tcPr>
            <w:tcW w:w="49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group2</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Default="0051380E" w:rsidP="0051380E">
            <w:pPr>
              <w:jc w:val="center"/>
              <w:rPr>
                <w:sz w:val="24"/>
                <w:szCs w:val="24"/>
              </w:rPr>
            </w:pPr>
          </w:p>
        </w:tc>
        <w:tc>
          <w:tcPr>
            <w:tcW w:w="5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Online</w:t>
            </w:r>
          </w:p>
        </w:tc>
        <w:tc>
          <w:tcPr>
            <w:tcW w:w="7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2011-10-17 18:06:41</w:t>
            </w:r>
          </w:p>
        </w:tc>
      </w:tr>
      <w:tr w:rsidR="0051380E" w:rsidRPr="006F3B63" w:rsidTr="0051380E">
        <w:trPr>
          <w:cnfStyle w:val="010000000000" w:firstRow="0" w:lastRow="1" w:firstColumn="0" w:lastColumn="0" w:oddVBand="0" w:evenVBand="0" w:oddHBand="0" w:evenHBand="0" w:firstRowFirstColumn="0" w:firstRowLastColumn="0" w:lastRowFirstColumn="0" w:lastRowLastColumn="0"/>
          <w:trHeight w:val="523"/>
        </w:trPr>
        <w:tc>
          <w:tcPr>
            <w:tcW w:w="68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B06670" w:rsidRDefault="0051380E" w:rsidP="0051380E">
            <w:pPr>
              <w:jc w:val="center"/>
              <w:rPr>
                <w:szCs w:val="20"/>
              </w:rPr>
            </w:pPr>
            <w:r>
              <w:rPr>
                <w:szCs w:val="20"/>
              </w:rPr>
              <w:t>debian1</w:t>
            </w:r>
          </w:p>
        </w:tc>
        <w:tc>
          <w:tcPr>
            <w:tcW w:w="5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proofErr w:type="spellStart"/>
            <w:r w:rsidRPr="00B06670">
              <w:rPr>
                <w:szCs w:val="20"/>
              </w:rPr>
              <w:t>FStesting</w:t>
            </w:r>
            <w:proofErr w:type="spellEnd"/>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Pr>
                <w:szCs w:val="20"/>
              </w:rPr>
              <w:t>AMD PC</w:t>
            </w:r>
          </w:p>
        </w:tc>
        <w:tc>
          <w:tcPr>
            <w:tcW w:w="5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Pr>
                <w:szCs w:val="20"/>
              </w:rPr>
              <w:t>X2345</w:t>
            </w:r>
          </w:p>
        </w:tc>
        <w:tc>
          <w:tcPr>
            <w:tcW w:w="42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Pr>
                <w:szCs w:val="20"/>
              </w:rPr>
              <w:t>88-4A3</w:t>
            </w:r>
          </w:p>
        </w:tc>
        <w:tc>
          <w:tcPr>
            <w:tcW w:w="49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Pr>
                <w:szCs w:val="20"/>
              </w:rPr>
              <w:t>group1</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Default="0051380E" w:rsidP="0051380E">
            <w:pPr>
              <w:jc w:val="center"/>
              <w:rPr>
                <w:sz w:val="24"/>
                <w:szCs w:val="24"/>
              </w:rPr>
            </w:pPr>
          </w:p>
        </w:tc>
        <w:tc>
          <w:tcPr>
            <w:tcW w:w="5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Online</w:t>
            </w:r>
          </w:p>
        </w:tc>
        <w:tc>
          <w:tcPr>
            <w:tcW w:w="7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Pr>
                <w:szCs w:val="20"/>
              </w:rPr>
              <w:t>2011-10-17 18:06:50</w:t>
            </w:r>
          </w:p>
        </w:tc>
      </w:tr>
    </w:tbl>
    <w:p w:rsidR="00B06670" w:rsidRDefault="00B06670" w:rsidP="00B06670"/>
    <w:p w:rsidR="008230C9" w:rsidRDefault="008230C9" w:rsidP="00B06670">
      <w:r>
        <w:t>The primary host in this test stand is ‘suse11a’.  This is a choice that is made by the tester when the details of the test stand are entered into DAF.  The tester may subsequently assign primary host status to a different host in the test stand, but there may be only one primary host in the test stand at any one time.   Each host in the test stand (apart from the primary host) is assigned a Host Selector Value.  This value may be used to divide the hosts into subsets.  Here there are two hosts in the ‘group2’</w:t>
      </w:r>
      <w:r w:rsidR="002B7332">
        <w:t xml:space="preserve"> subset and a further host in</w:t>
      </w:r>
      <w:r>
        <w:t xml:space="preserve"> ‘group1’. </w:t>
      </w:r>
    </w:p>
    <w:p w:rsidR="00B06670" w:rsidRDefault="008230C9" w:rsidP="00B06670">
      <w:r>
        <w:t xml:space="preserve">When a Scenario is executed on this test stand, each Action within the Scenario will be executed on a particular test host.  </w:t>
      </w:r>
      <w:r w:rsidR="00B06670">
        <w:t>The process used t</w:t>
      </w:r>
      <w:r w:rsidR="00202E30">
        <w:t>o select the host</w:t>
      </w:r>
      <w:r>
        <w:t xml:space="preserve"> that is used for a particular </w:t>
      </w:r>
      <w:r w:rsidR="00202E30">
        <w:t>will be illustrated using the following Scenario</w:t>
      </w:r>
      <w:r w:rsidR="00B27413">
        <w:t xml:space="preserve"> Step:</w:t>
      </w:r>
    </w:p>
    <w:tbl>
      <w:tblPr>
        <w:tblStyle w:val="MediumShading2-Accent5"/>
        <w:tblpPr w:leftFromText="180" w:rightFromText="180" w:vertAnchor="text" w:horzAnchor="margin" w:tblpY="47"/>
        <w:tblW w:w="4837"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CellMar>
          <w:left w:w="57" w:type="dxa"/>
          <w:right w:w="57" w:type="dxa"/>
        </w:tblCellMar>
        <w:tblLook w:val="0660" w:firstRow="1" w:lastRow="1" w:firstColumn="0" w:lastColumn="0" w:noHBand="1" w:noVBand="1"/>
      </w:tblPr>
      <w:tblGrid>
        <w:gridCol w:w="459"/>
        <w:gridCol w:w="1460"/>
        <w:gridCol w:w="1141"/>
        <w:gridCol w:w="1297"/>
        <w:gridCol w:w="1143"/>
        <w:gridCol w:w="1460"/>
        <w:gridCol w:w="1135"/>
        <w:gridCol w:w="1772"/>
      </w:tblGrid>
      <w:tr w:rsidR="00DC170D" w:rsidRPr="00D028E8" w:rsidTr="00DC170D">
        <w:trPr>
          <w:cnfStyle w:val="100000000000" w:firstRow="1" w:lastRow="0" w:firstColumn="0" w:lastColumn="0" w:oddVBand="0" w:evenVBand="0" w:oddHBand="0" w:evenHBand="0" w:firstRowFirstColumn="0" w:firstRowLastColumn="0" w:lastRowFirstColumn="0" w:lastRowLastColumn="0"/>
          <w:cantSplit/>
          <w:trHeight w:val="1298"/>
        </w:trPr>
        <w:tc>
          <w:tcPr>
            <w:tcW w:w="23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extDirection w:val="btLr"/>
          </w:tcPr>
          <w:p w:rsidR="00DC170D" w:rsidRPr="00B27413" w:rsidRDefault="00DC170D" w:rsidP="00B27413">
            <w:pPr>
              <w:ind w:left="113" w:right="113"/>
              <w:jc w:val="center"/>
              <w:rPr>
                <w:rFonts w:cs="Calibri"/>
                <w:b w:val="0"/>
                <w:bCs w:val="0"/>
                <w:color w:val="2F5897" w:themeColor="text2"/>
                <w:szCs w:val="16"/>
              </w:rPr>
            </w:pPr>
            <w:proofErr w:type="spellStart"/>
            <w:r w:rsidRPr="00B27413">
              <w:rPr>
                <w:rFonts w:cs="Calibri"/>
                <w:b w:val="0"/>
                <w:bCs w:val="0"/>
                <w:color w:val="2F5897" w:themeColor="text2"/>
                <w:szCs w:val="16"/>
              </w:rPr>
              <w:t>Step.Action</w:t>
            </w:r>
            <w:proofErr w:type="spellEnd"/>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Action</w:t>
            </w:r>
          </w:p>
        </w:tc>
        <w:tc>
          <w:tcPr>
            <w:tcW w:w="57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Host Selector Type</w:t>
            </w:r>
          </w:p>
        </w:tc>
        <w:tc>
          <w:tcPr>
            <w:tcW w:w="65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Host Selector Value</w:t>
            </w:r>
          </w:p>
        </w:tc>
        <w:tc>
          <w:tcPr>
            <w:tcW w:w="5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Collector</w:t>
            </w:r>
            <w:r>
              <w:rPr>
                <w:rFonts w:cs="Calibri"/>
                <w:b w:val="0"/>
                <w:bCs w:val="0"/>
                <w:color w:val="2F5897" w:themeColor="text2"/>
                <w:szCs w:val="16"/>
              </w:rPr>
              <w:br/>
              <w:t>set</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Environment</w:t>
            </w:r>
          </w:p>
        </w:tc>
        <w:tc>
          <w:tcPr>
            <w:tcW w:w="5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Testcase</w:t>
            </w:r>
          </w:p>
        </w:tc>
        <w:tc>
          <w:tcPr>
            <w:tcW w:w="89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Parameters</w:t>
            </w:r>
          </w:p>
        </w:tc>
      </w:tr>
      <w:tr w:rsidR="00DC170D" w:rsidRPr="006F3B63" w:rsidTr="00DC170D">
        <w:trPr>
          <w:trHeight w:val="128"/>
        </w:trPr>
        <w:tc>
          <w:tcPr>
            <w:tcW w:w="23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DC170D" w:rsidRPr="00B27413" w:rsidRDefault="00DC170D" w:rsidP="00784124">
            <w:pPr>
              <w:jc w:val="center"/>
              <w:rPr>
                <w:rFonts w:cs="Calibri"/>
                <w:szCs w:val="16"/>
              </w:rPr>
            </w:pPr>
            <w:r w:rsidRPr="00B27413">
              <w:rPr>
                <w:rFonts w:cs="Calibri"/>
                <w:szCs w:val="16"/>
              </w:rPr>
              <w:t>1.1</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784124">
            <w:pPr>
              <w:jc w:val="center"/>
              <w:rPr>
                <w:rFonts w:cs="Calibri"/>
                <w:szCs w:val="16"/>
              </w:rPr>
            </w:pPr>
            <w:proofErr w:type="spellStart"/>
            <w:r w:rsidRPr="00071C6B">
              <w:rPr>
                <w:sz w:val="16"/>
                <w:szCs w:val="16"/>
              </w:rPr>
              <w:t>RunTestcase</w:t>
            </w:r>
            <w:proofErr w:type="spellEnd"/>
            <w:r>
              <w:rPr>
                <w:sz w:val="16"/>
                <w:szCs w:val="16"/>
              </w:rPr>
              <w:br/>
            </w:r>
            <w:proofErr w:type="spellStart"/>
            <w:r w:rsidRPr="00071C6B">
              <w:rPr>
                <w:sz w:val="16"/>
                <w:szCs w:val="16"/>
              </w:rPr>
              <w:t>InEnvironment</w:t>
            </w:r>
            <w:proofErr w:type="spellEnd"/>
          </w:p>
        </w:tc>
        <w:tc>
          <w:tcPr>
            <w:tcW w:w="57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784124">
            <w:pPr>
              <w:jc w:val="center"/>
              <w:rPr>
                <w:rFonts w:cs="Calibri"/>
                <w:szCs w:val="16"/>
              </w:rPr>
            </w:pPr>
            <w:proofErr w:type="spellStart"/>
            <w:r>
              <w:rPr>
                <w:rFonts w:cs="Calibri"/>
                <w:szCs w:val="16"/>
              </w:rPr>
              <w:t>UsePrimary</w:t>
            </w:r>
            <w:proofErr w:type="spellEnd"/>
            <w:r>
              <w:rPr>
                <w:rFonts w:cs="Calibri"/>
                <w:szCs w:val="16"/>
              </w:rPr>
              <w:br/>
              <w:t>Host</w:t>
            </w:r>
          </w:p>
        </w:tc>
        <w:tc>
          <w:tcPr>
            <w:tcW w:w="65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784124">
            <w:pPr>
              <w:jc w:val="center"/>
              <w:rPr>
                <w:rFonts w:cs="Calibri"/>
                <w:szCs w:val="16"/>
              </w:rPr>
            </w:pPr>
            <w:r>
              <w:rPr>
                <w:rFonts w:cs="Calibri"/>
                <w:szCs w:val="16"/>
              </w:rPr>
              <w:t>group2</w:t>
            </w:r>
          </w:p>
        </w:tc>
        <w:tc>
          <w:tcPr>
            <w:tcW w:w="5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sidRPr="00202E30">
              <w:rPr>
                <w:rFonts w:cs="Calibri"/>
                <w:szCs w:val="16"/>
              </w:rPr>
              <w:t>linux</w:t>
            </w:r>
            <w:r>
              <w:rPr>
                <w:rFonts w:cs="Calibri"/>
                <w:szCs w:val="16"/>
              </w:rPr>
              <w:t>1</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784124">
            <w:pPr>
              <w:jc w:val="center"/>
              <w:rPr>
                <w:rFonts w:cs="Calibri"/>
                <w:szCs w:val="16"/>
              </w:rPr>
            </w:pPr>
            <w:proofErr w:type="spellStart"/>
            <w:r>
              <w:rPr>
                <w:rFonts w:cs="Calibri"/>
                <w:szCs w:val="16"/>
              </w:rPr>
              <w:t>nfst_env</w:t>
            </w:r>
            <w:proofErr w:type="spellEnd"/>
          </w:p>
        </w:tc>
        <w:tc>
          <w:tcPr>
            <w:tcW w:w="5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784124">
            <w:pPr>
              <w:jc w:val="center"/>
              <w:rPr>
                <w:rFonts w:cs="Calibri"/>
                <w:szCs w:val="16"/>
              </w:rPr>
            </w:pPr>
            <w:r>
              <w:rPr>
                <w:rFonts w:cs="Calibri"/>
                <w:szCs w:val="16"/>
              </w:rPr>
              <w:t>nfst</w:t>
            </w:r>
          </w:p>
        </w:tc>
        <w:tc>
          <w:tcPr>
            <w:tcW w:w="89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rPr>
                <w:rFonts w:cs="Calibri"/>
                <w:szCs w:val="16"/>
              </w:rPr>
            </w:pPr>
            <w:r>
              <w:t>-server qnapts410a …</w:t>
            </w:r>
          </w:p>
        </w:tc>
      </w:tr>
      <w:tr w:rsidR="00DC170D" w:rsidRPr="006F3B63" w:rsidTr="00DC170D">
        <w:trPr>
          <w:trHeight w:val="128"/>
        </w:trPr>
        <w:tc>
          <w:tcPr>
            <w:tcW w:w="23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DC170D" w:rsidRPr="006F3B63" w:rsidRDefault="00DC170D" w:rsidP="00071C6B">
            <w:pPr>
              <w:jc w:val="center"/>
              <w:rPr>
                <w:rFonts w:cs="Calibri"/>
                <w:szCs w:val="16"/>
              </w:rPr>
            </w:pPr>
            <w:r w:rsidRPr="006F3B63">
              <w:rPr>
                <w:rFonts w:cs="Calibri"/>
                <w:szCs w:val="16"/>
              </w:rPr>
              <w:t>1</w:t>
            </w:r>
            <w:r>
              <w:rPr>
                <w:rFonts w:cs="Calibri"/>
                <w:szCs w:val="16"/>
              </w:rPr>
              <w:t>.2</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proofErr w:type="spellStart"/>
            <w:r w:rsidRPr="00071C6B">
              <w:rPr>
                <w:sz w:val="16"/>
                <w:szCs w:val="16"/>
              </w:rPr>
              <w:t>RunTestcase</w:t>
            </w:r>
            <w:proofErr w:type="spellEnd"/>
            <w:r>
              <w:rPr>
                <w:sz w:val="16"/>
                <w:szCs w:val="16"/>
              </w:rPr>
              <w:br/>
            </w:r>
            <w:proofErr w:type="spellStart"/>
            <w:r w:rsidRPr="00071C6B">
              <w:rPr>
                <w:sz w:val="16"/>
                <w:szCs w:val="16"/>
              </w:rPr>
              <w:t>InEnvironment</w:t>
            </w:r>
            <w:proofErr w:type="spellEnd"/>
          </w:p>
        </w:tc>
        <w:tc>
          <w:tcPr>
            <w:tcW w:w="57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proofErr w:type="spellStart"/>
            <w:r>
              <w:rPr>
                <w:rFonts w:cs="Calibri"/>
                <w:szCs w:val="16"/>
              </w:rPr>
              <w:t>BySelector</w:t>
            </w:r>
            <w:proofErr w:type="spellEnd"/>
            <w:r>
              <w:rPr>
                <w:rFonts w:cs="Calibri"/>
                <w:szCs w:val="16"/>
              </w:rPr>
              <w:br/>
              <w:t>Value</w:t>
            </w:r>
          </w:p>
        </w:tc>
        <w:tc>
          <w:tcPr>
            <w:tcW w:w="65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Pr>
                <w:rFonts w:cs="Calibri"/>
                <w:szCs w:val="16"/>
              </w:rPr>
              <w:t>group2</w:t>
            </w:r>
          </w:p>
        </w:tc>
        <w:tc>
          <w:tcPr>
            <w:tcW w:w="5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sidRPr="00202E30">
              <w:rPr>
                <w:rFonts w:cs="Calibri"/>
                <w:szCs w:val="16"/>
              </w:rPr>
              <w:t>linux</w:t>
            </w:r>
            <w:r>
              <w:rPr>
                <w:rFonts w:cs="Calibri"/>
                <w:szCs w:val="16"/>
              </w:rPr>
              <w:t>1</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proofErr w:type="spellStart"/>
            <w:r>
              <w:rPr>
                <w:rFonts w:cs="Calibri"/>
                <w:szCs w:val="16"/>
              </w:rPr>
              <w:t>nfst_env</w:t>
            </w:r>
            <w:proofErr w:type="spellEnd"/>
          </w:p>
        </w:tc>
        <w:tc>
          <w:tcPr>
            <w:tcW w:w="5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Pr>
                <w:rFonts w:cs="Calibri"/>
                <w:szCs w:val="16"/>
              </w:rPr>
              <w:t>nfst</w:t>
            </w:r>
          </w:p>
        </w:tc>
        <w:tc>
          <w:tcPr>
            <w:tcW w:w="89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rPr>
                <w:rFonts w:cs="Calibri"/>
                <w:szCs w:val="16"/>
              </w:rPr>
            </w:pPr>
            <w:r>
              <w:t>-server qnapts410a …</w:t>
            </w:r>
          </w:p>
        </w:tc>
      </w:tr>
      <w:tr w:rsidR="00DC170D" w:rsidRPr="006F3B63" w:rsidTr="00DC170D">
        <w:trPr>
          <w:cnfStyle w:val="010000000000" w:firstRow="0" w:lastRow="1" w:firstColumn="0" w:lastColumn="0" w:oddVBand="0" w:evenVBand="0" w:oddHBand="0" w:evenHBand="0" w:firstRowFirstColumn="0" w:firstRowLastColumn="0" w:lastRowFirstColumn="0" w:lastRowLastColumn="0"/>
          <w:trHeight w:val="128"/>
        </w:trPr>
        <w:tc>
          <w:tcPr>
            <w:tcW w:w="23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DC170D" w:rsidRPr="006F3B63" w:rsidRDefault="00DC170D" w:rsidP="00071C6B">
            <w:pPr>
              <w:jc w:val="center"/>
              <w:rPr>
                <w:rFonts w:cs="Calibri"/>
                <w:szCs w:val="16"/>
              </w:rPr>
            </w:pPr>
            <w:r w:rsidRPr="006F3B63">
              <w:rPr>
                <w:rFonts w:cs="Calibri"/>
                <w:szCs w:val="16"/>
              </w:rPr>
              <w:t>1</w:t>
            </w:r>
            <w:r>
              <w:rPr>
                <w:rFonts w:cs="Calibri"/>
                <w:szCs w:val="16"/>
              </w:rPr>
              <w:t>.3</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proofErr w:type="spellStart"/>
            <w:r w:rsidRPr="00071C6B">
              <w:rPr>
                <w:sz w:val="16"/>
                <w:szCs w:val="16"/>
              </w:rPr>
              <w:t>RunTestcase</w:t>
            </w:r>
            <w:proofErr w:type="spellEnd"/>
            <w:r>
              <w:rPr>
                <w:sz w:val="16"/>
                <w:szCs w:val="16"/>
              </w:rPr>
              <w:br/>
            </w:r>
            <w:proofErr w:type="spellStart"/>
            <w:r w:rsidRPr="00071C6B">
              <w:rPr>
                <w:sz w:val="16"/>
                <w:szCs w:val="16"/>
              </w:rPr>
              <w:t>InEnvironment</w:t>
            </w:r>
            <w:proofErr w:type="spellEnd"/>
          </w:p>
        </w:tc>
        <w:tc>
          <w:tcPr>
            <w:tcW w:w="57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Default="00DC170D" w:rsidP="00071C6B">
            <w:pPr>
              <w:jc w:val="center"/>
              <w:rPr>
                <w:rFonts w:cs="Calibri"/>
                <w:szCs w:val="16"/>
              </w:rPr>
            </w:pPr>
            <w:r>
              <w:rPr>
                <w:rFonts w:cs="Calibri"/>
                <w:szCs w:val="16"/>
              </w:rPr>
              <w:t>Any</w:t>
            </w:r>
          </w:p>
        </w:tc>
        <w:tc>
          <w:tcPr>
            <w:tcW w:w="65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Pr>
                <w:rFonts w:cs="Calibri"/>
                <w:szCs w:val="16"/>
              </w:rPr>
              <w:t>group2</w:t>
            </w:r>
          </w:p>
        </w:tc>
        <w:tc>
          <w:tcPr>
            <w:tcW w:w="5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sidRPr="00202E30">
              <w:rPr>
                <w:rFonts w:cs="Calibri"/>
                <w:szCs w:val="16"/>
              </w:rPr>
              <w:t>linux</w:t>
            </w:r>
            <w:r>
              <w:rPr>
                <w:rFonts w:cs="Calibri"/>
                <w:szCs w:val="16"/>
              </w:rPr>
              <w:t>1</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proofErr w:type="spellStart"/>
            <w:r>
              <w:rPr>
                <w:rFonts w:cs="Calibri"/>
                <w:szCs w:val="16"/>
              </w:rPr>
              <w:t>nfst_env</w:t>
            </w:r>
            <w:proofErr w:type="spellEnd"/>
          </w:p>
        </w:tc>
        <w:tc>
          <w:tcPr>
            <w:tcW w:w="5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Pr>
                <w:rFonts w:cs="Calibri"/>
                <w:szCs w:val="16"/>
              </w:rPr>
              <w:t>nfst</w:t>
            </w:r>
          </w:p>
        </w:tc>
        <w:tc>
          <w:tcPr>
            <w:tcW w:w="89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rPr>
                <w:rFonts w:cs="Calibri"/>
                <w:szCs w:val="16"/>
              </w:rPr>
            </w:pPr>
            <w:r>
              <w:t>-server qnapts410a …</w:t>
            </w:r>
          </w:p>
        </w:tc>
      </w:tr>
    </w:tbl>
    <w:p w:rsidR="00202E30" w:rsidRDefault="00202E30" w:rsidP="00B06670"/>
    <w:p w:rsidR="00202E30" w:rsidRDefault="008230C9" w:rsidP="00B06670">
      <w:r>
        <w:t xml:space="preserve">At the start of each action, DAF uses the </w:t>
      </w:r>
      <w:proofErr w:type="spellStart"/>
      <w:r>
        <w:t>the</w:t>
      </w:r>
      <w:proofErr w:type="spellEnd"/>
      <w:r>
        <w:t xml:space="preserve"> following process to </w:t>
      </w:r>
      <w:r w:rsidR="00B41EC1">
        <w:t>s</w:t>
      </w:r>
      <w:r>
        <w:t>elect the host used to run that a</w:t>
      </w:r>
      <w:r w:rsidR="00B41EC1">
        <w:t>ction:</w:t>
      </w:r>
    </w:p>
    <w:p w:rsidR="00B41EC1" w:rsidRPr="00DF1264" w:rsidRDefault="009D1676" w:rsidP="00B41EC1">
      <w:pPr>
        <w:pStyle w:val="ListParagraph"/>
        <w:numPr>
          <w:ilvl w:val="0"/>
          <w:numId w:val="5"/>
        </w:numPr>
        <w:rPr>
          <w:sz w:val="20"/>
          <w:szCs w:val="20"/>
        </w:rPr>
      </w:pPr>
      <w:r w:rsidRPr="00DF1264">
        <w:rPr>
          <w:sz w:val="20"/>
          <w:szCs w:val="20"/>
        </w:rPr>
        <w:t>G</w:t>
      </w:r>
      <w:r w:rsidR="00B41EC1" w:rsidRPr="00DF1264">
        <w:rPr>
          <w:sz w:val="20"/>
          <w:szCs w:val="20"/>
        </w:rPr>
        <w:t>et a list of all t</w:t>
      </w:r>
      <w:r w:rsidRPr="00DF1264">
        <w:rPr>
          <w:sz w:val="20"/>
          <w:szCs w:val="20"/>
        </w:rPr>
        <w:t xml:space="preserve">he hosts that are allocated to </w:t>
      </w:r>
      <w:r w:rsidR="00B41EC1" w:rsidRPr="00DF1264">
        <w:rPr>
          <w:sz w:val="20"/>
          <w:szCs w:val="20"/>
        </w:rPr>
        <w:t>the test</w:t>
      </w:r>
      <w:r w:rsidR="008230C9" w:rsidRPr="00DF1264">
        <w:rPr>
          <w:sz w:val="20"/>
          <w:szCs w:val="20"/>
        </w:rPr>
        <w:t xml:space="preserve"> </w:t>
      </w:r>
      <w:r w:rsidR="00B41EC1" w:rsidRPr="00DF1264">
        <w:rPr>
          <w:sz w:val="20"/>
          <w:szCs w:val="20"/>
        </w:rPr>
        <w:t>stand that is being used in this scenario</w:t>
      </w:r>
    </w:p>
    <w:p w:rsidR="008230C9" w:rsidRPr="00DF1264" w:rsidRDefault="008230C9" w:rsidP="00B41EC1">
      <w:pPr>
        <w:pStyle w:val="ListParagraph"/>
        <w:numPr>
          <w:ilvl w:val="0"/>
          <w:numId w:val="5"/>
        </w:numPr>
        <w:rPr>
          <w:sz w:val="20"/>
          <w:szCs w:val="20"/>
        </w:rPr>
      </w:pPr>
      <w:r w:rsidRPr="00DF1264">
        <w:rPr>
          <w:sz w:val="20"/>
          <w:szCs w:val="20"/>
        </w:rPr>
        <w:t>If the Host Selector Type is set to ‘</w:t>
      </w:r>
      <w:proofErr w:type="spellStart"/>
      <w:r w:rsidRPr="00DF1264">
        <w:rPr>
          <w:sz w:val="20"/>
          <w:szCs w:val="20"/>
        </w:rPr>
        <w:t>UsePrimaryHost</w:t>
      </w:r>
      <w:proofErr w:type="spellEnd"/>
      <w:r w:rsidRPr="00DF1264">
        <w:rPr>
          <w:sz w:val="20"/>
          <w:szCs w:val="20"/>
        </w:rPr>
        <w:t>’</w:t>
      </w:r>
      <w:r w:rsidR="008A1E8F" w:rsidRPr="00DF1264">
        <w:rPr>
          <w:sz w:val="20"/>
          <w:szCs w:val="20"/>
        </w:rPr>
        <w:t xml:space="preserve">, </w:t>
      </w:r>
      <w:r w:rsidRPr="00DF1264">
        <w:rPr>
          <w:sz w:val="20"/>
          <w:szCs w:val="20"/>
        </w:rPr>
        <w:t xml:space="preserve">select the Primary Host in the test stand – selection is </w:t>
      </w:r>
      <w:r w:rsidR="008A1E8F" w:rsidRPr="00DF1264">
        <w:rPr>
          <w:sz w:val="20"/>
          <w:szCs w:val="20"/>
        </w:rPr>
        <w:t xml:space="preserve">then </w:t>
      </w:r>
      <w:r w:rsidRPr="00DF1264">
        <w:rPr>
          <w:sz w:val="20"/>
          <w:szCs w:val="20"/>
        </w:rPr>
        <w:t>complete.</w:t>
      </w:r>
    </w:p>
    <w:p w:rsidR="008230C9" w:rsidRPr="00DF1264" w:rsidRDefault="008230C9" w:rsidP="00B41EC1">
      <w:pPr>
        <w:pStyle w:val="ListParagraph"/>
        <w:numPr>
          <w:ilvl w:val="0"/>
          <w:numId w:val="5"/>
        </w:numPr>
        <w:rPr>
          <w:sz w:val="20"/>
          <w:szCs w:val="20"/>
        </w:rPr>
      </w:pPr>
      <w:r w:rsidRPr="00DF1264">
        <w:rPr>
          <w:sz w:val="20"/>
          <w:szCs w:val="20"/>
        </w:rPr>
        <w:lastRenderedPageBreak/>
        <w:t>If the Host Selector Type is not set to ‘</w:t>
      </w:r>
      <w:proofErr w:type="spellStart"/>
      <w:r w:rsidRPr="00DF1264">
        <w:rPr>
          <w:sz w:val="20"/>
          <w:szCs w:val="20"/>
        </w:rPr>
        <w:t>UsePrimaryHost</w:t>
      </w:r>
      <w:proofErr w:type="spellEnd"/>
      <w:r w:rsidRPr="00DF1264">
        <w:rPr>
          <w:sz w:val="20"/>
          <w:szCs w:val="20"/>
        </w:rPr>
        <w:t>’, then DAF e</w:t>
      </w:r>
      <w:r w:rsidR="00B41EC1" w:rsidRPr="00DF1264">
        <w:rPr>
          <w:sz w:val="20"/>
          <w:szCs w:val="20"/>
        </w:rPr>
        <w:t>xamine</w:t>
      </w:r>
      <w:r w:rsidR="008A1E8F" w:rsidRPr="00DF1264">
        <w:rPr>
          <w:sz w:val="20"/>
          <w:szCs w:val="20"/>
        </w:rPr>
        <w:t>s</w:t>
      </w:r>
      <w:r w:rsidR="00B41EC1" w:rsidRPr="00DF1264">
        <w:rPr>
          <w:sz w:val="20"/>
          <w:szCs w:val="20"/>
        </w:rPr>
        <w:t xml:space="preserve"> the </w:t>
      </w:r>
      <w:proofErr w:type="spellStart"/>
      <w:r w:rsidR="00B41EC1" w:rsidRPr="00DF1264">
        <w:rPr>
          <w:sz w:val="20"/>
          <w:szCs w:val="20"/>
        </w:rPr>
        <w:t>collectorset</w:t>
      </w:r>
      <w:proofErr w:type="spellEnd"/>
      <w:r w:rsidR="00B41EC1" w:rsidRPr="00DF1264">
        <w:rPr>
          <w:sz w:val="20"/>
          <w:szCs w:val="20"/>
        </w:rPr>
        <w:t xml:space="preserve"> for this step and eliminate</w:t>
      </w:r>
      <w:r w:rsidR="008A1E8F" w:rsidRPr="00DF1264">
        <w:rPr>
          <w:sz w:val="20"/>
          <w:szCs w:val="20"/>
        </w:rPr>
        <w:t>s</w:t>
      </w:r>
      <w:r w:rsidR="00B41EC1" w:rsidRPr="00DF1264">
        <w:rPr>
          <w:sz w:val="20"/>
          <w:szCs w:val="20"/>
        </w:rPr>
        <w:t xml:space="preserve"> any hosts that do not have the desired </w:t>
      </w:r>
      <w:proofErr w:type="spellStart"/>
      <w:r w:rsidR="00B41EC1" w:rsidRPr="00DF1264">
        <w:rPr>
          <w:sz w:val="20"/>
          <w:szCs w:val="20"/>
        </w:rPr>
        <w:t>collectorvalues</w:t>
      </w:r>
      <w:proofErr w:type="spellEnd"/>
      <w:r w:rsidR="00B41EC1" w:rsidRPr="00DF1264">
        <w:rPr>
          <w:sz w:val="20"/>
          <w:szCs w:val="20"/>
        </w:rPr>
        <w:t xml:space="preserve"> </w:t>
      </w:r>
      <w:r w:rsidR="00DC170D" w:rsidRPr="00DF1264">
        <w:rPr>
          <w:sz w:val="20"/>
          <w:szCs w:val="20"/>
        </w:rPr>
        <w:t xml:space="preserve">– the remaining hosts are called the </w:t>
      </w:r>
      <w:r w:rsidR="00DC170D" w:rsidRPr="00DF1264">
        <w:rPr>
          <w:i/>
          <w:sz w:val="20"/>
          <w:szCs w:val="20"/>
        </w:rPr>
        <w:t>candidate hosts</w:t>
      </w:r>
      <w:r w:rsidR="00DC170D" w:rsidRPr="00DF1264">
        <w:rPr>
          <w:sz w:val="20"/>
          <w:szCs w:val="20"/>
        </w:rPr>
        <w:t xml:space="preserve"> for this action</w:t>
      </w:r>
      <w:r w:rsidRPr="00DF1264">
        <w:rPr>
          <w:sz w:val="20"/>
          <w:szCs w:val="20"/>
        </w:rPr>
        <w:t>.</w:t>
      </w:r>
      <w:r w:rsidR="00B41EC1" w:rsidRPr="00DF1264">
        <w:rPr>
          <w:sz w:val="20"/>
          <w:szCs w:val="20"/>
        </w:rPr>
        <w:t xml:space="preserve">   </w:t>
      </w:r>
    </w:p>
    <w:p w:rsidR="00B21575" w:rsidRPr="00DF1264" w:rsidRDefault="008230C9" w:rsidP="00B41EC1">
      <w:pPr>
        <w:pStyle w:val="ListParagraph"/>
        <w:numPr>
          <w:ilvl w:val="0"/>
          <w:numId w:val="5"/>
        </w:numPr>
        <w:rPr>
          <w:sz w:val="20"/>
          <w:szCs w:val="20"/>
        </w:rPr>
      </w:pPr>
      <w:r w:rsidRPr="00DF1264">
        <w:rPr>
          <w:sz w:val="20"/>
          <w:szCs w:val="20"/>
        </w:rPr>
        <w:t xml:space="preserve">If the Host Selector Type is set </w:t>
      </w:r>
      <w:proofErr w:type="gramStart"/>
      <w:r w:rsidRPr="00DF1264">
        <w:rPr>
          <w:sz w:val="20"/>
          <w:szCs w:val="20"/>
        </w:rPr>
        <w:t xml:space="preserve">to </w:t>
      </w:r>
      <w:r w:rsidR="00B41EC1" w:rsidRPr="00DF1264">
        <w:rPr>
          <w:sz w:val="20"/>
          <w:szCs w:val="20"/>
        </w:rPr>
        <w:t xml:space="preserve"> </w:t>
      </w:r>
      <w:r w:rsidRPr="00DF1264">
        <w:rPr>
          <w:sz w:val="20"/>
          <w:szCs w:val="20"/>
        </w:rPr>
        <w:t>‘</w:t>
      </w:r>
      <w:proofErr w:type="spellStart"/>
      <w:r w:rsidRPr="00DF1264">
        <w:rPr>
          <w:sz w:val="20"/>
          <w:szCs w:val="20"/>
        </w:rPr>
        <w:t>BySelectorValue</w:t>
      </w:r>
      <w:proofErr w:type="spellEnd"/>
      <w:r w:rsidRPr="00DF1264">
        <w:rPr>
          <w:sz w:val="20"/>
          <w:szCs w:val="20"/>
        </w:rPr>
        <w:t>’</w:t>
      </w:r>
      <w:proofErr w:type="gramEnd"/>
      <w:r w:rsidRPr="00DF1264">
        <w:rPr>
          <w:sz w:val="20"/>
          <w:szCs w:val="20"/>
        </w:rPr>
        <w:t xml:space="preserve"> DAF then removes any hosts in from the candidate host list that do not have a Host Selector Value that matches the</w:t>
      </w:r>
      <w:r w:rsidR="008A1E8F" w:rsidRPr="00DF1264">
        <w:rPr>
          <w:sz w:val="20"/>
          <w:szCs w:val="20"/>
        </w:rPr>
        <w:t xml:space="preserve"> </w:t>
      </w:r>
      <w:r w:rsidR="00B21575" w:rsidRPr="00DF1264">
        <w:rPr>
          <w:sz w:val="20"/>
          <w:szCs w:val="20"/>
        </w:rPr>
        <w:t>Host Selector Value specified in the Scenario Action.</w:t>
      </w:r>
    </w:p>
    <w:p w:rsidR="008A1E8F" w:rsidRPr="00DF1264" w:rsidRDefault="00B21575" w:rsidP="00B41EC1">
      <w:pPr>
        <w:pStyle w:val="ListParagraph"/>
        <w:numPr>
          <w:ilvl w:val="0"/>
          <w:numId w:val="5"/>
        </w:numPr>
        <w:rPr>
          <w:sz w:val="20"/>
          <w:szCs w:val="20"/>
        </w:rPr>
      </w:pPr>
      <w:r w:rsidRPr="00DF1264">
        <w:rPr>
          <w:sz w:val="20"/>
          <w:szCs w:val="20"/>
        </w:rPr>
        <w:t>At this point, any remaining hosts in the candidate host list are regarded as valid hosts for this action.</w:t>
      </w:r>
      <w:r w:rsidR="00B41EC1" w:rsidRPr="00DF1264">
        <w:rPr>
          <w:sz w:val="20"/>
          <w:szCs w:val="20"/>
        </w:rPr>
        <w:t xml:space="preserve">  </w:t>
      </w:r>
    </w:p>
    <w:p w:rsidR="004904BF" w:rsidRPr="00DF1264" w:rsidRDefault="008A1E8F" w:rsidP="004904BF">
      <w:pPr>
        <w:pStyle w:val="ListParagraph"/>
        <w:numPr>
          <w:ilvl w:val="0"/>
          <w:numId w:val="5"/>
        </w:numPr>
        <w:rPr>
          <w:sz w:val="20"/>
          <w:szCs w:val="20"/>
        </w:rPr>
      </w:pPr>
      <w:r w:rsidRPr="00DF1264">
        <w:rPr>
          <w:sz w:val="20"/>
          <w:szCs w:val="20"/>
        </w:rPr>
        <w:t>If there is more than one host in the remaining candidate host list, the number of actions each host is already running in this Scenario Step will be taken into account, and the host that is running the lowest number of actions at that time will be selected.  If more than one host meets this criterion, DAF selects a host from this group arbitrarily (but not randomly).</w:t>
      </w:r>
    </w:p>
    <w:p w:rsidR="004904BF" w:rsidRDefault="004904BF" w:rsidP="004904BF">
      <w:r>
        <w:t>This selection process has the following consequences:</w:t>
      </w:r>
    </w:p>
    <w:p w:rsidR="004904BF" w:rsidRPr="0009094B" w:rsidRDefault="004904BF" w:rsidP="004904BF">
      <w:pPr>
        <w:pStyle w:val="ListParagraph"/>
        <w:numPr>
          <w:ilvl w:val="0"/>
          <w:numId w:val="4"/>
        </w:numPr>
        <w:rPr>
          <w:sz w:val="20"/>
          <w:szCs w:val="20"/>
        </w:rPr>
      </w:pPr>
      <w:r w:rsidRPr="0009094B">
        <w:rPr>
          <w:sz w:val="20"/>
          <w:szCs w:val="20"/>
        </w:rPr>
        <w:t>If the Scenario specifies that an action is to be run on the Primary Host, then that action will always run on that specific host, independent of what other actions are already running on that host.</w:t>
      </w:r>
    </w:p>
    <w:p w:rsidR="004904BF" w:rsidRPr="0009094B" w:rsidRDefault="004904BF" w:rsidP="004904BF">
      <w:pPr>
        <w:pStyle w:val="ListParagraph"/>
        <w:numPr>
          <w:ilvl w:val="0"/>
          <w:numId w:val="4"/>
        </w:numPr>
        <w:rPr>
          <w:sz w:val="20"/>
          <w:szCs w:val="20"/>
        </w:rPr>
      </w:pPr>
      <w:r w:rsidRPr="0009094B">
        <w:rPr>
          <w:sz w:val="20"/>
          <w:szCs w:val="20"/>
        </w:rPr>
        <w:t>Load balancing across hosts is done on a per action basis – if different actions produce different CPU loadings (</w:t>
      </w:r>
      <w:proofErr w:type="spellStart"/>
      <w:r w:rsidRPr="0009094B">
        <w:rPr>
          <w:sz w:val="20"/>
          <w:szCs w:val="20"/>
        </w:rPr>
        <w:t>eg</w:t>
      </w:r>
      <w:proofErr w:type="spellEnd"/>
      <w:r w:rsidRPr="0009094B">
        <w:rPr>
          <w:sz w:val="20"/>
          <w:szCs w:val="20"/>
        </w:rPr>
        <w:t xml:space="preserve"> </w:t>
      </w:r>
      <w:r w:rsidR="00AD45AA" w:rsidRPr="0009094B">
        <w:rPr>
          <w:sz w:val="20"/>
          <w:szCs w:val="20"/>
        </w:rPr>
        <w:t xml:space="preserve">if several </w:t>
      </w:r>
      <w:r w:rsidRPr="0009094B">
        <w:rPr>
          <w:sz w:val="20"/>
          <w:szCs w:val="20"/>
        </w:rPr>
        <w:t>action</w:t>
      </w:r>
      <w:r w:rsidR="00AD45AA" w:rsidRPr="0009094B">
        <w:rPr>
          <w:sz w:val="20"/>
          <w:szCs w:val="20"/>
        </w:rPr>
        <w:t>s are c</w:t>
      </w:r>
      <w:r w:rsidRPr="0009094B">
        <w:rPr>
          <w:sz w:val="20"/>
          <w:szCs w:val="20"/>
        </w:rPr>
        <w:t>ompute intensive testcase</w:t>
      </w:r>
      <w:r w:rsidR="00AD45AA" w:rsidRPr="0009094B">
        <w:rPr>
          <w:sz w:val="20"/>
          <w:szCs w:val="20"/>
        </w:rPr>
        <w:t xml:space="preserve">s while </w:t>
      </w:r>
      <w:r w:rsidRPr="0009094B">
        <w:rPr>
          <w:sz w:val="20"/>
          <w:szCs w:val="20"/>
        </w:rPr>
        <w:t>other</w:t>
      </w:r>
      <w:r w:rsidR="00AD45AA" w:rsidRPr="0009094B">
        <w:rPr>
          <w:sz w:val="20"/>
          <w:szCs w:val="20"/>
        </w:rPr>
        <w:t xml:space="preserve"> testcases are low CPU intensity, </w:t>
      </w:r>
      <w:r w:rsidRPr="0009094B">
        <w:rPr>
          <w:sz w:val="20"/>
          <w:szCs w:val="20"/>
        </w:rPr>
        <w:t>i/o testcase</w:t>
      </w:r>
      <w:r w:rsidR="00AD45AA" w:rsidRPr="0009094B">
        <w:rPr>
          <w:sz w:val="20"/>
          <w:szCs w:val="20"/>
        </w:rPr>
        <w:t>s</w:t>
      </w:r>
      <w:r w:rsidRPr="0009094B">
        <w:rPr>
          <w:sz w:val="20"/>
          <w:szCs w:val="20"/>
        </w:rPr>
        <w:t xml:space="preserve">), then </w:t>
      </w:r>
      <w:r w:rsidR="00AD45AA" w:rsidRPr="0009094B">
        <w:rPr>
          <w:sz w:val="20"/>
          <w:szCs w:val="20"/>
        </w:rPr>
        <w:t>this different CPU loading will not be taken account of in the DAF host allocation – and it is probable that different hosts will have significantly different CPU loadings during this scenario step.</w:t>
      </w:r>
    </w:p>
    <w:p w:rsidR="00AD45AA" w:rsidRDefault="00AD45AA" w:rsidP="004904BF">
      <w:pPr>
        <w:pStyle w:val="ListParagraph"/>
        <w:numPr>
          <w:ilvl w:val="0"/>
          <w:numId w:val="4"/>
        </w:numPr>
      </w:pPr>
      <w:r w:rsidRPr="0009094B">
        <w:rPr>
          <w:sz w:val="20"/>
          <w:szCs w:val="20"/>
        </w:rPr>
        <w:t>Load balancing is only done within a given Scenario Step.  If the same test stand is running two concurrent Scenarios, host loading by one Scenario will not affect the host selection process used in the other Scenario</w:t>
      </w:r>
      <w:r>
        <w:t>.</w:t>
      </w:r>
    </w:p>
    <w:p w:rsidR="00202E30" w:rsidRDefault="00202E30" w:rsidP="00B06670"/>
    <w:p w:rsidR="00202E30" w:rsidRDefault="00202E30" w:rsidP="00B06670"/>
    <w:p w:rsidR="00202E30" w:rsidRDefault="00202E30" w:rsidP="00B06670"/>
    <w:p w:rsidR="007A403B" w:rsidRDefault="007A403B">
      <w:pPr>
        <w:rPr>
          <w:rFonts w:asciiTheme="majorHAnsi" w:eastAsiaTheme="majorEastAsia" w:hAnsiTheme="majorHAnsi" w:cstheme="majorBidi"/>
          <w:bCs/>
          <w:i/>
          <w:color w:val="6076B4" w:themeColor="accent1"/>
          <w:sz w:val="32"/>
          <w:szCs w:val="32"/>
        </w:rPr>
      </w:pPr>
      <w:r>
        <w:br w:type="page"/>
      </w:r>
    </w:p>
    <w:p w:rsidR="00637A36" w:rsidRDefault="00637A36" w:rsidP="00637A36">
      <w:pPr>
        <w:pStyle w:val="Heading1"/>
      </w:pPr>
      <w:bookmarkStart w:id="30" w:name="_Toc311402447"/>
      <w:r>
        <w:lastRenderedPageBreak/>
        <w:t>Environment Selection on Test Hosts</w:t>
      </w:r>
      <w:bookmarkEnd w:id="30"/>
    </w:p>
    <w:p w:rsidR="00202E30" w:rsidRDefault="00202E30" w:rsidP="00B06670"/>
    <w:p w:rsidR="00B06670" w:rsidRDefault="00074891" w:rsidP="00B06670">
      <w:pPr>
        <w:rPr>
          <w:szCs w:val="20"/>
          <w:lang w:eastAsia="en-GB"/>
        </w:rPr>
      </w:pPr>
      <w:r>
        <w:rPr>
          <w:szCs w:val="20"/>
          <w:lang w:eastAsia="en-GB"/>
        </w:rPr>
        <w:t>The Environment is the collection of environment variables present in the process used to run a testcase on a remote Test.  An Environment would typically define the PATH environment variable and this would include the directory containing the Testcase, so that the process can find and execute the Testcase.  Other environment variables may also be set, as a means of communicating parameters to the Testcase.</w:t>
      </w:r>
    </w:p>
    <w:p w:rsidR="00074891" w:rsidRDefault="00074891" w:rsidP="00B06670">
      <w:pPr>
        <w:rPr>
          <w:szCs w:val="20"/>
          <w:lang w:eastAsia="en-GB"/>
        </w:rPr>
      </w:pPr>
      <w:r>
        <w:rPr>
          <w:szCs w:val="20"/>
          <w:lang w:eastAsia="en-GB"/>
        </w:rPr>
        <w:t>An Environment must be specified for each Action in every Step in a Scenario.   Typically though, the same environment is used throughout a Scenario.   The most common situation in which different Environments are needed is when different types of test host (</w:t>
      </w:r>
      <w:proofErr w:type="spellStart"/>
      <w:r>
        <w:rPr>
          <w:szCs w:val="20"/>
          <w:lang w:eastAsia="en-GB"/>
        </w:rPr>
        <w:t>eg</w:t>
      </w:r>
      <w:proofErr w:type="spellEnd"/>
      <w:r>
        <w:rPr>
          <w:szCs w:val="20"/>
          <w:lang w:eastAsia="en-GB"/>
        </w:rPr>
        <w:t xml:space="preserve"> Linux, Solaris) are being used for different steps in the scenario.</w:t>
      </w:r>
    </w:p>
    <w:p w:rsidR="00FD311E" w:rsidRDefault="00074891" w:rsidP="00B06670">
      <w:pPr>
        <w:rPr>
          <w:szCs w:val="20"/>
          <w:lang w:eastAsia="en-GB"/>
        </w:rPr>
      </w:pPr>
      <w:r>
        <w:rPr>
          <w:szCs w:val="20"/>
          <w:lang w:eastAsia="en-GB"/>
        </w:rPr>
        <w:t>Consider the following example:</w:t>
      </w:r>
    </w:p>
    <w:tbl>
      <w:tblPr>
        <w:tblStyle w:val="MediumShading2-Accent5"/>
        <w:tblpPr w:leftFromText="180" w:rightFromText="180" w:vertAnchor="text" w:horzAnchor="margin" w:tblpY="47"/>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2848"/>
        <w:gridCol w:w="7454"/>
        <w:gridCol w:w="19"/>
      </w:tblGrid>
      <w:tr w:rsidR="00FD311E" w:rsidRPr="006F3B63" w:rsidTr="00FD311E">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2"/>
            <w:tcBorders>
              <w:top w:val="single" w:sz="4" w:space="0" w:color="2F5897" w:themeColor="text2"/>
              <w:bottom w:val="single" w:sz="4" w:space="0" w:color="2F5897" w:themeColor="text2"/>
            </w:tcBorders>
            <w:shd w:val="clear" w:color="auto" w:fill="2F5897" w:themeFill="text2"/>
            <w:noWrap/>
            <w:vAlign w:val="center"/>
          </w:tcPr>
          <w:p w:rsidR="00FD311E" w:rsidRPr="0051380E" w:rsidRDefault="00FD311E" w:rsidP="00784124">
            <w:pPr>
              <w:pStyle w:val="DecimalAligned"/>
              <w:jc w:val="center"/>
              <w:rPr>
                <w:rFonts w:ascii="Calibri" w:hAnsi="Calibri" w:cs="Calibri"/>
                <w:szCs w:val="20"/>
              </w:rPr>
            </w:pPr>
            <w:r w:rsidRPr="0051380E">
              <w:rPr>
                <w:rFonts w:ascii="Calibri" w:hAnsi="Calibri" w:cs="Calibri"/>
                <w:szCs w:val="20"/>
              </w:rPr>
              <w:t>Environments</w:t>
            </w:r>
          </w:p>
        </w:tc>
      </w:tr>
      <w:tr w:rsidR="0051380E" w:rsidRPr="00D028E8" w:rsidTr="0051380E">
        <w:trPr>
          <w:trHeight w:val="125"/>
        </w:trPr>
        <w:tc>
          <w:tcPr>
            <w:tcW w:w="138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2B7332">
            <w:pPr>
              <w:rPr>
                <w:rFonts w:cs="Calibri"/>
                <w:b/>
                <w:bCs/>
                <w:color w:val="2F5897" w:themeColor="text2"/>
                <w:szCs w:val="16"/>
              </w:rPr>
            </w:pPr>
            <w:r>
              <w:rPr>
                <w:rFonts w:cs="Calibri"/>
                <w:b/>
                <w:bCs/>
                <w:color w:val="2F5897" w:themeColor="text2"/>
                <w:szCs w:val="16"/>
              </w:rPr>
              <w:t>Environment Name</w:t>
            </w:r>
          </w:p>
        </w:tc>
        <w:tc>
          <w:tcPr>
            <w:tcW w:w="361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2B7332">
            <w:pPr>
              <w:rPr>
                <w:rFonts w:cs="Calibri"/>
                <w:b/>
                <w:bCs/>
                <w:color w:val="2F5897" w:themeColor="text2"/>
                <w:szCs w:val="16"/>
              </w:rPr>
            </w:pPr>
            <w:r>
              <w:rPr>
                <w:rFonts w:cs="Calibri"/>
                <w:b/>
                <w:bCs/>
                <w:color w:val="2F5897" w:themeColor="text2"/>
                <w:szCs w:val="16"/>
              </w:rPr>
              <w:t>Description</w:t>
            </w:r>
          </w:p>
        </w:tc>
      </w:tr>
      <w:tr w:rsidR="0051380E" w:rsidRPr="006F3B63" w:rsidTr="0051380E">
        <w:trPr>
          <w:trHeight w:val="125"/>
        </w:trPr>
        <w:tc>
          <w:tcPr>
            <w:tcW w:w="138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pPr>
              <w:rPr>
                <w:sz w:val="24"/>
                <w:szCs w:val="24"/>
              </w:rPr>
            </w:pPr>
            <w:r>
              <w:t>normal</w:t>
            </w:r>
          </w:p>
        </w:tc>
        <w:tc>
          <w:tcPr>
            <w:tcW w:w="362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pPr>
              <w:rPr>
                <w:sz w:val="24"/>
                <w:szCs w:val="24"/>
              </w:rPr>
            </w:pPr>
            <w:r>
              <w:t>A standard environment for testcases</w:t>
            </w:r>
          </w:p>
        </w:tc>
      </w:tr>
      <w:tr w:rsidR="0051380E" w:rsidRPr="006F3B63" w:rsidTr="0051380E">
        <w:trPr>
          <w:cnfStyle w:val="010000000000" w:firstRow="0" w:lastRow="1" w:firstColumn="0" w:lastColumn="0" w:oddVBand="0" w:evenVBand="0" w:oddHBand="0" w:evenHBand="0" w:firstRowFirstColumn="0" w:firstRowLastColumn="0" w:lastRowFirstColumn="0" w:lastRowLastColumn="0"/>
          <w:trHeight w:val="125"/>
        </w:trPr>
        <w:tc>
          <w:tcPr>
            <w:tcW w:w="138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proofErr w:type="spellStart"/>
            <w:r>
              <w:t>fst</w:t>
            </w:r>
            <w:proofErr w:type="spellEnd"/>
          </w:p>
        </w:tc>
        <w:tc>
          <w:tcPr>
            <w:tcW w:w="362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
              <w:t>An environment for file system testing</w:t>
            </w:r>
          </w:p>
        </w:tc>
      </w:tr>
    </w:tbl>
    <w:p w:rsidR="00FD311E" w:rsidRDefault="00FD311E" w:rsidP="00B06670"/>
    <w:p w:rsidR="00DF7ABA" w:rsidRDefault="00FD311E" w:rsidP="00B06670">
      <w:r>
        <w:t>Here two different environments have been defined.  The details of the first environment are:</w:t>
      </w:r>
    </w:p>
    <w:tbl>
      <w:tblPr>
        <w:tblStyle w:val="MediumShading2-Accent5"/>
        <w:tblpPr w:leftFromText="180" w:rightFromText="180" w:vertAnchor="text" w:horzAnchor="margin" w:tblpY="47"/>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806"/>
        <w:gridCol w:w="997"/>
        <w:gridCol w:w="7499"/>
        <w:gridCol w:w="19"/>
      </w:tblGrid>
      <w:tr w:rsidR="00DF7ABA" w:rsidRPr="006F3B63" w:rsidTr="00DF7ABA">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3"/>
            <w:tcBorders>
              <w:top w:val="single" w:sz="4" w:space="0" w:color="2F5897" w:themeColor="text2"/>
              <w:bottom w:val="single" w:sz="4" w:space="0" w:color="2F5897" w:themeColor="text2"/>
            </w:tcBorders>
            <w:shd w:val="clear" w:color="auto" w:fill="2F5897" w:themeFill="text2"/>
            <w:noWrap/>
            <w:vAlign w:val="center"/>
          </w:tcPr>
          <w:p w:rsidR="00DF7ABA" w:rsidRPr="0051380E" w:rsidRDefault="00DF7ABA" w:rsidP="00784124">
            <w:pPr>
              <w:pStyle w:val="DecimalAligned"/>
              <w:jc w:val="center"/>
              <w:rPr>
                <w:rFonts w:ascii="Calibri" w:hAnsi="Calibri" w:cs="Calibri"/>
                <w:szCs w:val="20"/>
              </w:rPr>
            </w:pPr>
            <w:r w:rsidRPr="0051380E">
              <w:rPr>
                <w:rFonts w:ascii="Calibri" w:hAnsi="Calibri" w:cs="Calibri"/>
                <w:szCs w:val="20"/>
              </w:rPr>
              <w:t>Environments</w:t>
            </w:r>
          </w:p>
        </w:tc>
      </w:tr>
      <w:tr w:rsidR="00DF7ABA" w:rsidRPr="006F3B63" w:rsidTr="0051380E">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DF7ABA" w:rsidRPr="00D028E8" w:rsidRDefault="00DF7ABA" w:rsidP="00DF7ABA">
            <w:pPr>
              <w:rPr>
                <w:rFonts w:cs="Calibri"/>
                <w:b/>
                <w:bCs/>
                <w:color w:val="2F5897" w:themeColor="text2"/>
                <w:szCs w:val="16"/>
              </w:rPr>
            </w:pPr>
            <w:r>
              <w:rPr>
                <w:rFonts w:cs="Calibri"/>
                <w:b/>
                <w:bCs/>
                <w:color w:val="2F5897" w:themeColor="text2"/>
                <w:szCs w:val="16"/>
              </w:rPr>
              <w:t>Name</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DF7ABA" w:rsidRDefault="00DF7ABA" w:rsidP="00DF7ABA">
            <w:pPr>
              <w:rPr>
                <w:sz w:val="24"/>
                <w:szCs w:val="24"/>
              </w:rPr>
            </w:pPr>
            <w:r>
              <w:t>normal</w:t>
            </w:r>
          </w:p>
        </w:tc>
      </w:tr>
      <w:tr w:rsidR="00DF7ABA" w:rsidRPr="006F3B63" w:rsidTr="0051380E">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DF7ABA" w:rsidRPr="00D028E8" w:rsidRDefault="00DF7ABA" w:rsidP="00DF7ABA">
            <w:pPr>
              <w:rPr>
                <w:rFonts w:cs="Calibri"/>
                <w:b/>
                <w:bCs/>
                <w:color w:val="2F5897" w:themeColor="text2"/>
                <w:szCs w:val="16"/>
              </w:rPr>
            </w:pPr>
            <w:r>
              <w:rPr>
                <w:rFonts w:cs="Calibri"/>
                <w:b/>
                <w:bCs/>
                <w:color w:val="2F5897" w:themeColor="text2"/>
                <w:szCs w:val="16"/>
              </w:rPr>
              <w:t>Description</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DF7ABA" w:rsidRDefault="00DF7ABA" w:rsidP="00DF7ABA">
            <w:r>
              <w:t>A standard environment for testcases</w:t>
            </w:r>
          </w:p>
        </w:tc>
      </w:tr>
      <w:tr w:rsidR="0051380E" w:rsidRPr="006F3B63" w:rsidTr="0051380E">
        <w:trPr>
          <w:trHeight w:val="125"/>
        </w:trPr>
        <w:tc>
          <w:tcPr>
            <w:tcW w:w="5000"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51380E" w:rsidRPr="0051380E" w:rsidRDefault="0051380E" w:rsidP="0051380E">
            <w:pPr>
              <w:pStyle w:val="DecimalAligned"/>
              <w:jc w:val="center"/>
              <w:rPr>
                <w:rFonts w:cs="Calibri"/>
                <w:b/>
                <w:bCs/>
                <w:color w:val="2F5897" w:themeColor="text2"/>
                <w:szCs w:val="16"/>
              </w:rPr>
            </w:pPr>
            <w:r w:rsidRPr="0051380E">
              <w:rPr>
                <w:rFonts w:ascii="Calibri" w:hAnsi="Calibri" w:cs="Calibri"/>
                <w:b/>
                <w:color w:val="FFFFFF" w:themeColor="background1"/>
                <w:szCs w:val="20"/>
              </w:rPr>
              <w:t>Environment Members</w:t>
            </w:r>
          </w:p>
        </w:tc>
      </w:tr>
      <w:tr w:rsidR="0051380E" w:rsidRPr="006F3B63" w:rsidTr="0051380E">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DF7ABA">
            <w:pPr>
              <w:rPr>
                <w:b/>
                <w:bCs/>
                <w:sz w:val="24"/>
                <w:szCs w:val="24"/>
              </w:rPr>
            </w:pPr>
            <w:r w:rsidRPr="00DF7ABA">
              <w:rPr>
                <w:rFonts w:cs="Calibri"/>
                <w:b/>
                <w:bCs/>
                <w:color w:val="2F5897" w:themeColor="text2"/>
                <w:szCs w:val="16"/>
              </w:rPr>
              <w:t>Environment Variable Name</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DF7ABA">
            <w:pPr>
              <w:rPr>
                <w:b/>
                <w:bCs/>
                <w:sz w:val="24"/>
                <w:szCs w:val="24"/>
              </w:rPr>
            </w:pPr>
            <w:r w:rsidRPr="0051380E">
              <w:rPr>
                <w:rFonts w:cs="Calibri"/>
                <w:b/>
                <w:bCs/>
                <w:color w:val="2F5897" w:themeColor="text2"/>
                <w:szCs w:val="16"/>
              </w:rPr>
              <w:t>E</w:t>
            </w:r>
            <w:r w:rsidRPr="00DF7ABA">
              <w:rPr>
                <w:rFonts w:cs="Calibri"/>
                <w:b/>
                <w:bCs/>
                <w:color w:val="2F5897" w:themeColor="text2"/>
                <w:szCs w:val="16"/>
              </w:rPr>
              <w:t>nvironm</w:t>
            </w:r>
            <w:r w:rsidRPr="0051380E">
              <w:rPr>
                <w:rFonts w:cs="Calibri"/>
                <w:b/>
                <w:bCs/>
                <w:color w:val="2F5897" w:themeColor="text2"/>
                <w:szCs w:val="16"/>
              </w:rPr>
              <w:t>ent Variable Value</w:t>
            </w:r>
          </w:p>
        </w:tc>
      </w:tr>
      <w:tr w:rsidR="0051380E" w:rsidRPr="006F3B63" w:rsidTr="0051380E">
        <w:trPr>
          <w:cnfStyle w:val="010000000000" w:firstRow="0" w:lastRow="1" w:firstColumn="0" w:lastColumn="0" w:oddVBand="0" w:evenVBand="0" w:oddHBand="0" w:evenHBand="0" w:firstRowFirstColumn="0" w:firstRowLastColumn="0" w:lastRowFirstColumn="0" w:lastRowLastColumn="0"/>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pPr>
              <w:rPr>
                <w:sz w:val="24"/>
                <w:szCs w:val="24"/>
              </w:rPr>
            </w:pPr>
            <w:r>
              <w:t>PATH</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pPr>
              <w:rPr>
                <w:sz w:val="24"/>
                <w:szCs w:val="24"/>
              </w:rPr>
            </w:pPr>
            <w:r>
              <w:t>/sbin:/usr/sbin:/usr/local/sbin:/root/bin:/usr/local/bin:/usr/bin:/bin:/usr/bin/X11:/usr/X11R6/bin:/usr/games:/usr/lib64/jvm/jre/bin</w:t>
            </w:r>
            <w:r w:rsidR="00C80F94">
              <w:t>:/testcases</w:t>
            </w:r>
          </w:p>
        </w:tc>
      </w:tr>
    </w:tbl>
    <w:p w:rsidR="00DF7ABA" w:rsidRDefault="00DF7ABA" w:rsidP="00DF7ABA"/>
    <w:p w:rsidR="00C80F94" w:rsidRDefault="00C80F94" w:rsidP="00DF7ABA">
      <w:r>
        <w:t>This contains a single member, which defines the value of the PATH environment variable.  In this example, the value of this variable includes the “/testcases” directory.  The intent here is that this directory is present on each test host and contains all the scripts or programs to be run during the test.</w:t>
      </w:r>
    </w:p>
    <w:p w:rsidR="0051380E" w:rsidRDefault="00C80F94" w:rsidP="00DF7ABA">
      <w:r>
        <w:t>T</w:t>
      </w:r>
      <w:r w:rsidR="0051380E">
        <w:t>he details of the second environment are:</w:t>
      </w:r>
    </w:p>
    <w:tbl>
      <w:tblPr>
        <w:tblStyle w:val="MediumShading2-Accent5"/>
        <w:tblpPr w:leftFromText="180" w:rightFromText="180" w:vertAnchor="text" w:horzAnchor="margin" w:tblpY="47"/>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806"/>
        <w:gridCol w:w="997"/>
        <w:gridCol w:w="7499"/>
        <w:gridCol w:w="19"/>
      </w:tblGrid>
      <w:tr w:rsidR="0051380E" w:rsidRPr="0051380E" w:rsidTr="00784124">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3"/>
            <w:tcBorders>
              <w:top w:val="single" w:sz="4" w:space="0" w:color="2F5897" w:themeColor="text2"/>
              <w:bottom w:val="single" w:sz="4" w:space="0" w:color="2F5897" w:themeColor="text2"/>
            </w:tcBorders>
            <w:shd w:val="clear" w:color="auto" w:fill="2F5897" w:themeFill="text2"/>
            <w:noWrap/>
            <w:vAlign w:val="center"/>
          </w:tcPr>
          <w:p w:rsidR="0051380E" w:rsidRPr="0051380E" w:rsidRDefault="0051380E" w:rsidP="00784124">
            <w:pPr>
              <w:pStyle w:val="DecimalAligned"/>
              <w:jc w:val="center"/>
              <w:rPr>
                <w:rFonts w:ascii="Calibri" w:hAnsi="Calibri" w:cs="Calibri"/>
                <w:szCs w:val="20"/>
              </w:rPr>
            </w:pPr>
            <w:r w:rsidRPr="0051380E">
              <w:rPr>
                <w:rFonts w:ascii="Calibri" w:hAnsi="Calibri" w:cs="Calibri"/>
                <w:szCs w:val="20"/>
              </w:rPr>
              <w:t>Environments</w:t>
            </w:r>
          </w:p>
        </w:tc>
      </w:tr>
      <w:tr w:rsidR="0051380E" w:rsidTr="00784124">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D028E8" w:rsidRDefault="0051380E" w:rsidP="00784124">
            <w:pPr>
              <w:rPr>
                <w:rFonts w:cs="Calibri"/>
                <w:b/>
                <w:bCs/>
                <w:color w:val="2F5897" w:themeColor="text2"/>
                <w:szCs w:val="16"/>
              </w:rPr>
            </w:pPr>
            <w:r>
              <w:rPr>
                <w:rFonts w:cs="Calibri"/>
                <w:b/>
                <w:bCs/>
                <w:color w:val="2F5897" w:themeColor="text2"/>
                <w:szCs w:val="16"/>
              </w:rPr>
              <w:t>Name</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C80F94" w:rsidP="00C80F94">
            <w:pPr>
              <w:rPr>
                <w:sz w:val="24"/>
                <w:szCs w:val="24"/>
              </w:rPr>
            </w:pPr>
            <w:proofErr w:type="spellStart"/>
            <w:r>
              <w:t>fst</w:t>
            </w:r>
            <w:proofErr w:type="spellEnd"/>
          </w:p>
        </w:tc>
      </w:tr>
      <w:tr w:rsidR="0051380E" w:rsidTr="00784124">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D028E8" w:rsidRDefault="0051380E" w:rsidP="00784124">
            <w:pPr>
              <w:rPr>
                <w:rFonts w:cs="Calibri"/>
                <w:b/>
                <w:bCs/>
                <w:color w:val="2F5897" w:themeColor="text2"/>
                <w:szCs w:val="16"/>
              </w:rPr>
            </w:pPr>
            <w:r>
              <w:rPr>
                <w:rFonts w:cs="Calibri"/>
                <w:b/>
                <w:bCs/>
                <w:color w:val="2F5897" w:themeColor="text2"/>
                <w:szCs w:val="16"/>
              </w:rPr>
              <w:t>Description</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C80F94" w:rsidP="00784124">
            <w:r>
              <w:t>An environment for file system testing</w:t>
            </w:r>
          </w:p>
        </w:tc>
      </w:tr>
      <w:tr w:rsidR="0051380E" w:rsidRPr="0051380E" w:rsidTr="00784124">
        <w:trPr>
          <w:trHeight w:val="125"/>
        </w:trPr>
        <w:tc>
          <w:tcPr>
            <w:tcW w:w="5000"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51380E" w:rsidRPr="0051380E" w:rsidRDefault="0051380E" w:rsidP="00784124">
            <w:pPr>
              <w:pStyle w:val="DecimalAligned"/>
              <w:jc w:val="center"/>
              <w:rPr>
                <w:rFonts w:cs="Calibri"/>
                <w:b/>
                <w:bCs/>
                <w:color w:val="2F5897" w:themeColor="text2"/>
                <w:szCs w:val="16"/>
              </w:rPr>
            </w:pPr>
            <w:r w:rsidRPr="0051380E">
              <w:rPr>
                <w:rFonts w:ascii="Calibri" w:hAnsi="Calibri" w:cs="Calibri"/>
                <w:b/>
                <w:color w:val="FFFFFF" w:themeColor="background1"/>
                <w:szCs w:val="20"/>
              </w:rPr>
              <w:t>Environment Members</w:t>
            </w:r>
          </w:p>
        </w:tc>
      </w:tr>
      <w:tr w:rsidR="0051380E" w:rsidTr="00784124">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784124">
            <w:pPr>
              <w:rPr>
                <w:b/>
                <w:bCs/>
                <w:sz w:val="24"/>
                <w:szCs w:val="24"/>
              </w:rPr>
            </w:pPr>
            <w:r w:rsidRPr="00DF7ABA">
              <w:rPr>
                <w:rFonts w:cs="Calibri"/>
                <w:b/>
                <w:bCs/>
                <w:color w:val="2F5897" w:themeColor="text2"/>
                <w:szCs w:val="16"/>
              </w:rPr>
              <w:t>Environment Variable Name</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784124">
            <w:pPr>
              <w:rPr>
                <w:b/>
                <w:bCs/>
                <w:sz w:val="24"/>
                <w:szCs w:val="24"/>
              </w:rPr>
            </w:pPr>
            <w:r w:rsidRPr="0051380E">
              <w:rPr>
                <w:rFonts w:cs="Calibri"/>
                <w:b/>
                <w:bCs/>
                <w:color w:val="2F5897" w:themeColor="text2"/>
                <w:szCs w:val="16"/>
              </w:rPr>
              <w:t>E</w:t>
            </w:r>
            <w:r w:rsidRPr="00DF7ABA">
              <w:rPr>
                <w:rFonts w:cs="Calibri"/>
                <w:b/>
                <w:bCs/>
                <w:color w:val="2F5897" w:themeColor="text2"/>
                <w:szCs w:val="16"/>
              </w:rPr>
              <w:t>nvironm</w:t>
            </w:r>
            <w:r w:rsidRPr="0051380E">
              <w:rPr>
                <w:rFonts w:cs="Calibri"/>
                <w:b/>
                <w:bCs/>
                <w:color w:val="2F5897" w:themeColor="text2"/>
                <w:szCs w:val="16"/>
              </w:rPr>
              <w:t>ent Variable Value</w:t>
            </w:r>
          </w:p>
        </w:tc>
      </w:tr>
      <w:tr w:rsidR="0051380E" w:rsidTr="00784124">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784124">
            <w:pPr>
              <w:rPr>
                <w:sz w:val="24"/>
                <w:szCs w:val="24"/>
              </w:rPr>
            </w:pPr>
            <w:r>
              <w:t>PATH</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784124">
            <w:pPr>
              <w:rPr>
                <w:sz w:val="24"/>
                <w:szCs w:val="24"/>
              </w:rPr>
            </w:pPr>
            <w:r w:rsidRPr="0051380E">
              <w:t>/sbin:/usr/sbin:/usr/local/sbin:/root/bin:/usr/local/bin:/usr/bin:/bin:/usr/bin</w:t>
            </w:r>
            <w:r>
              <w:t>/X11:/usr/X11R6/bin</w:t>
            </w:r>
            <w:r w:rsidR="00C80F94">
              <w:t>:/testcases:</w:t>
            </w:r>
            <w:r w:rsidRPr="0051380E">
              <w:t>/testcases/nfst</w:t>
            </w:r>
          </w:p>
        </w:tc>
      </w:tr>
      <w:tr w:rsidR="00C80F94" w:rsidTr="00784124">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Default="00C80F94" w:rsidP="00784124">
            <w:r>
              <w:t>FILESYSTEM_ROOT</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Pr="0051380E" w:rsidRDefault="00C80F94" w:rsidP="00784124">
            <w:r>
              <w:t>/</w:t>
            </w:r>
            <w:proofErr w:type="spellStart"/>
            <w:r>
              <w:t>testfs</w:t>
            </w:r>
            <w:proofErr w:type="spellEnd"/>
          </w:p>
        </w:tc>
      </w:tr>
      <w:tr w:rsidR="00C80F94" w:rsidTr="00784124">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Default="00C80F94" w:rsidP="00784124">
            <w:r>
              <w:t>FILESYSTEM_TEST_PARM1</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Default="00C80F94" w:rsidP="00784124">
            <w:r>
              <w:t>100</w:t>
            </w:r>
          </w:p>
        </w:tc>
      </w:tr>
      <w:tr w:rsidR="00C80F94" w:rsidTr="00784124">
        <w:trPr>
          <w:cnfStyle w:val="010000000000" w:firstRow="0" w:lastRow="1" w:firstColumn="0" w:lastColumn="0" w:oddVBand="0" w:evenVBand="0" w:oddHBand="0" w:evenHBand="0" w:firstRowFirstColumn="0" w:firstRowLastColumn="0" w:lastRowFirstColumn="0" w:lastRowLastColumn="0"/>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Default="00C80F94" w:rsidP="00784124">
            <w:r>
              <w:t>FILESYSTEM_TEST_PARM2</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Default="00C80F94" w:rsidP="00784124">
            <w:r>
              <w:t>200</w:t>
            </w:r>
          </w:p>
        </w:tc>
      </w:tr>
    </w:tbl>
    <w:p w:rsidR="00DF7ABA" w:rsidRDefault="00DF7ABA" w:rsidP="00B06670"/>
    <w:p w:rsidR="00C80F94" w:rsidRDefault="00C80F94" w:rsidP="00B06670">
      <w:r>
        <w:t>This not only contains</w:t>
      </w:r>
      <w:r w:rsidR="003A5B5F">
        <w:t xml:space="preserve"> a member that defines </w:t>
      </w:r>
      <w:r>
        <w:t>the path to the “/testcases” directory, but also contains a path to “/testcases/nfst”</w:t>
      </w:r>
      <w:r w:rsidR="003A5B5F">
        <w:t>.  T</w:t>
      </w:r>
      <w:r>
        <w:t>his</w:t>
      </w:r>
      <w:r w:rsidR="003A5B5F">
        <w:t xml:space="preserve"> is because the environment is for use in </w:t>
      </w:r>
      <w:proofErr w:type="spellStart"/>
      <w:r w:rsidR="003A5B5F">
        <w:t>filesystem</w:t>
      </w:r>
      <w:proofErr w:type="spellEnd"/>
      <w:r w:rsidR="003A5B5F">
        <w:t xml:space="preserve"> testing and </w:t>
      </w:r>
      <w:r>
        <w:t>the tester</w:t>
      </w:r>
      <w:r w:rsidR="003A5B5F">
        <w:t xml:space="preserve"> has placed the NFST test program in the /testcases/nfst dir</w:t>
      </w:r>
      <w:r>
        <w:t>ectory on each host.</w:t>
      </w:r>
      <w:r w:rsidR="003A5B5F">
        <w:t xml:space="preserve">  Additional environment variables have also been defined (FILESYSTEM_ROOT </w:t>
      </w:r>
      <w:proofErr w:type="spellStart"/>
      <w:r w:rsidR="003A5B5F">
        <w:t>etc</w:t>
      </w:r>
      <w:proofErr w:type="spellEnd"/>
      <w:r w:rsidR="003A5B5F">
        <w:t xml:space="preserve">) which may be used by the scripts that are being run as part of the </w:t>
      </w:r>
      <w:proofErr w:type="spellStart"/>
      <w:r w:rsidR="003A5B5F">
        <w:t>filesystem</w:t>
      </w:r>
      <w:proofErr w:type="spellEnd"/>
      <w:r w:rsidR="003A5B5F">
        <w:t xml:space="preserve"> test scenarios.   </w:t>
      </w:r>
    </w:p>
    <w:p w:rsidR="00FD311E" w:rsidRDefault="00FD311E" w:rsidP="00B06670"/>
    <w:p w:rsidR="00BB7877" w:rsidRDefault="00BB7877" w:rsidP="00B06670"/>
    <w:p w:rsidR="00BB7877" w:rsidRDefault="00BB7877" w:rsidP="00B06670"/>
    <w:p w:rsidR="00BB7877" w:rsidRDefault="00BB7877" w:rsidP="00B06670"/>
    <w:p w:rsidR="00E95E2C" w:rsidRDefault="00E42630" w:rsidP="00E42630">
      <w:pPr>
        <w:pStyle w:val="Heading1"/>
      </w:pPr>
      <w:proofErr w:type="spellStart"/>
      <w:r>
        <w:t>Licence</w:t>
      </w:r>
      <w:proofErr w:type="spellEnd"/>
      <w:r>
        <w:t xml:space="preserve"> Format</w:t>
      </w:r>
    </w:p>
    <w:p w:rsidR="00E42630" w:rsidRDefault="00E42630" w:rsidP="00E42630"/>
    <w:p w:rsidR="00E42630" w:rsidRDefault="00E42630" w:rsidP="00E42630">
      <w:r>
        <w:t xml:space="preserve">The DAF </w:t>
      </w:r>
      <w:proofErr w:type="spellStart"/>
      <w:r>
        <w:t>licence</w:t>
      </w:r>
      <w:proofErr w:type="spellEnd"/>
      <w:r>
        <w:t xml:space="preserve"> is a 20 byte object with the following fields:</w:t>
      </w:r>
    </w:p>
    <w:p w:rsidR="00E42630" w:rsidRDefault="00F531B8" w:rsidP="00E42630">
      <w:r>
        <w:t>Iu16  Type;</w:t>
      </w:r>
      <w:r>
        <w:br/>
      </w:r>
      <w:r w:rsidR="00E42630">
        <w:t xml:space="preserve">Iu32  Serial; </w:t>
      </w:r>
      <w:r w:rsidR="00E42630">
        <w:br/>
        <w:t>Iu32  Origin;</w:t>
      </w:r>
      <w:r w:rsidR="00E42630">
        <w:br/>
        <w:t>Iu32  Duration;</w:t>
      </w:r>
      <w:r w:rsidR="00E42630">
        <w:br/>
        <w:t>Iu16  Steps;</w:t>
      </w:r>
      <w:r w:rsidR="00E42630">
        <w:br/>
        <w:t>Iu16  Spare;</w:t>
      </w:r>
      <w:r w:rsidR="00E42630">
        <w:br/>
        <w:t xml:space="preserve">Iu16  Checksum;         </w:t>
      </w:r>
    </w:p>
    <w:p w:rsidR="00E42630" w:rsidRDefault="00E42630" w:rsidP="00E42630"/>
    <w:tbl>
      <w:tblPr>
        <w:tblStyle w:val="TableGrid"/>
        <w:tblW w:w="0" w:type="auto"/>
        <w:tblLook w:val="04A0" w:firstRow="1" w:lastRow="0" w:firstColumn="1" w:lastColumn="0" w:noHBand="0" w:noVBand="1"/>
      </w:tblPr>
      <w:tblGrid>
        <w:gridCol w:w="1526"/>
        <w:gridCol w:w="5342"/>
        <w:gridCol w:w="3434"/>
      </w:tblGrid>
      <w:tr w:rsidR="00E42630" w:rsidTr="00E42630">
        <w:tc>
          <w:tcPr>
            <w:tcW w:w="1526" w:type="dxa"/>
          </w:tcPr>
          <w:p w:rsidR="00E42630" w:rsidRDefault="00E42630" w:rsidP="00E42630">
            <w:r>
              <w:t>Type</w:t>
            </w:r>
          </w:p>
        </w:tc>
        <w:tc>
          <w:tcPr>
            <w:tcW w:w="5342" w:type="dxa"/>
          </w:tcPr>
          <w:p w:rsidR="00E42630" w:rsidRDefault="00E42630" w:rsidP="00E42630">
            <w:r>
              <w:t>Indicates the type of the licence.  The only valid type defined is 10.</w:t>
            </w:r>
          </w:p>
        </w:tc>
        <w:tc>
          <w:tcPr>
            <w:tcW w:w="3434" w:type="dxa"/>
          </w:tcPr>
          <w:p w:rsidR="00E42630" w:rsidRDefault="00F531B8" w:rsidP="00E42630">
            <w:r>
              <w:t>Iu16</w:t>
            </w:r>
          </w:p>
        </w:tc>
      </w:tr>
      <w:tr w:rsidR="00E42630" w:rsidTr="00E42630">
        <w:tc>
          <w:tcPr>
            <w:tcW w:w="1526" w:type="dxa"/>
          </w:tcPr>
          <w:p w:rsidR="00E42630" w:rsidRDefault="00E42630" w:rsidP="00E42630">
            <w:r>
              <w:t>Serial</w:t>
            </w:r>
          </w:p>
        </w:tc>
        <w:tc>
          <w:tcPr>
            <w:tcW w:w="5342" w:type="dxa"/>
          </w:tcPr>
          <w:p w:rsidR="00E42630" w:rsidRDefault="00E42630" w:rsidP="00E42630">
            <w:r>
              <w:t>Indicates the serial number of the</w:t>
            </w:r>
            <w:r w:rsidR="00F531B8">
              <w:t xml:space="preserve"> licence.  Serials start at 567.  A serial in the 0-566</w:t>
            </w:r>
            <w:r>
              <w:t xml:space="preserve"> range is invalid.</w:t>
            </w:r>
          </w:p>
        </w:tc>
        <w:tc>
          <w:tcPr>
            <w:tcW w:w="3434" w:type="dxa"/>
          </w:tcPr>
          <w:p w:rsidR="00E42630" w:rsidRDefault="00F531B8" w:rsidP="00E42630">
            <w:r>
              <w:t>Iu32</w:t>
            </w:r>
          </w:p>
        </w:tc>
      </w:tr>
      <w:tr w:rsidR="00E42630" w:rsidTr="00E42630">
        <w:tc>
          <w:tcPr>
            <w:tcW w:w="1526" w:type="dxa"/>
          </w:tcPr>
          <w:p w:rsidR="00E42630" w:rsidRDefault="00E42630" w:rsidP="00E42630">
            <w:r>
              <w:t>Origin</w:t>
            </w:r>
          </w:p>
        </w:tc>
        <w:tc>
          <w:tcPr>
            <w:tcW w:w="5342" w:type="dxa"/>
          </w:tcPr>
          <w:p w:rsidR="00E42630" w:rsidRDefault="00F531B8" w:rsidP="00E42630">
            <w:r>
              <w:t>T</w:t>
            </w:r>
            <w:r w:rsidRPr="00F531B8">
              <w:t xml:space="preserve">he origin date of the licence, as a </w:t>
            </w:r>
            <w:proofErr w:type="spellStart"/>
            <w:r w:rsidRPr="00F531B8">
              <w:t>unix</w:t>
            </w:r>
            <w:proofErr w:type="spellEnd"/>
            <w:r w:rsidRPr="00F531B8">
              <w:t xml:space="preserve"> timestamp</w:t>
            </w:r>
          </w:p>
        </w:tc>
        <w:tc>
          <w:tcPr>
            <w:tcW w:w="3434" w:type="dxa"/>
          </w:tcPr>
          <w:p w:rsidR="00E42630" w:rsidRDefault="00F531B8" w:rsidP="00E42630">
            <w:r>
              <w:t>Iu32</w:t>
            </w:r>
          </w:p>
        </w:tc>
      </w:tr>
      <w:tr w:rsidR="00E42630" w:rsidTr="00E42630">
        <w:tc>
          <w:tcPr>
            <w:tcW w:w="1526" w:type="dxa"/>
          </w:tcPr>
          <w:p w:rsidR="00E42630" w:rsidRDefault="00E42630" w:rsidP="00E42630">
            <w:r>
              <w:t>Duration</w:t>
            </w:r>
          </w:p>
        </w:tc>
        <w:tc>
          <w:tcPr>
            <w:tcW w:w="5342" w:type="dxa"/>
          </w:tcPr>
          <w:p w:rsidR="00E42630" w:rsidRDefault="00F531B8" w:rsidP="00E42630">
            <w:r>
              <w:t>T</w:t>
            </w:r>
            <w:r w:rsidRPr="00F531B8">
              <w:t>he duration in days of the licence, if set to 0 the licence is valid forever</w:t>
            </w:r>
          </w:p>
        </w:tc>
        <w:tc>
          <w:tcPr>
            <w:tcW w:w="3434" w:type="dxa"/>
          </w:tcPr>
          <w:p w:rsidR="00E42630" w:rsidRDefault="00F531B8" w:rsidP="00E42630">
            <w:r>
              <w:t>Iu32</w:t>
            </w:r>
          </w:p>
        </w:tc>
      </w:tr>
      <w:tr w:rsidR="00E42630" w:rsidTr="00E42630">
        <w:tc>
          <w:tcPr>
            <w:tcW w:w="1526" w:type="dxa"/>
          </w:tcPr>
          <w:p w:rsidR="00E42630" w:rsidRDefault="00E42630" w:rsidP="00E42630">
            <w:r>
              <w:t>Steps</w:t>
            </w:r>
          </w:p>
        </w:tc>
        <w:tc>
          <w:tcPr>
            <w:tcW w:w="5342" w:type="dxa"/>
          </w:tcPr>
          <w:p w:rsidR="00E42630" w:rsidRDefault="00F531B8" w:rsidP="00E42630">
            <w:r>
              <w:t>T</w:t>
            </w:r>
            <w:r w:rsidRPr="00F531B8">
              <w:t>he max number of concurrent steps that may be scheduled, if set to 0 then any number is allowed</w:t>
            </w:r>
          </w:p>
        </w:tc>
        <w:tc>
          <w:tcPr>
            <w:tcW w:w="3434" w:type="dxa"/>
          </w:tcPr>
          <w:p w:rsidR="00E42630" w:rsidRDefault="00F531B8" w:rsidP="00E42630">
            <w:r>
              <w:t>Iu16</w:t>
            </w:r>
          </w:p>
        </w:tc>
      </w:tr>
      <w:tr w:rsidR="00E42630" w:rsidTr="00E42630">
        <w:tc>
          <w:tcPr>
            <w:tcW w:w="1526" w:type="dxa"/>
          </w:tcPr>
          <w:p w:rsidR="00E42630" w:rsidRDefault="00E42630" w:rsidP="00E42630">
            <w:r>
              <w:t>Spare</w:t>
            </w:r>
          </w:p>
        </w:tc>
        <w:tc>
          <w:tcPr>
            <w:tcW w:w="5342" w:type="dxa"/>
          </w:tcPr>
          <w:p w:rsidR="00E42630" w:rsidRDefault="00F531B8" w:rsidP="00E42630">
            <w:r>
              <w:t>Not used.  Must be 0.</w:t>
            </w:r>
          </w:p>
        </w:tc>
        <w:tc>
          <w:tcPr>
            <w:tcW w:w="3434" w:type="dxa"/>
          </w:tcPr>
          <w:p w:rsidR="00E42630" w:rsidRDefault="00F531B8" w:rsidP="00E42630">
            <w:r>
              <w:t>Iu16</w:t>
            </w:r>
          </w:p>
        </w:tc>
      </w:tr>
      <w:tr w:rsidR="00E42630" w:rsidTr="00E42630">
        <w:tc>
          <w:tcPr>
            <w:tcW w:w="1526" w:type="dxa"/>
          </w:tcPr>
          <w:p w:rsidR="00E42630" w:rsidRDefault="00E42630" w:rsidP="00E42630">
            <w:r>
              <w:t>Checksum</w:t>
            </w:r>
          </w:p>
        </w:tc>
        <w:tc>
          <w:tcPr>
            <w:tcW w:w="5342" w:type="dxa"/>
          </w:tcPr>
          <w:p w:rsidR="00E42630" w:rsidRDefault="00F531B8" w:rsidP="00E42630">
            <w:r w:rsidRPr="00F531B8">
              <w:t>16 bit XOR over the ot</w:t>
            </w:r>
            <w:r>
              <w:t>her fields so that the total 16 bit XOR</w:t>
            </w:r>
            <w:r w:rsidRPr="00F531B8">
              <w:t xml:space="preserve"> is 0</w:t>
            </w:r>
            <w:r>
              <w:t xml:space="preserve"> for the full 20 bytes.</w:t>
            </w:r>
          </w:p>
        </w:tc>
        <w:tc>
          <w:tcPr>
            <w:tcW w:w="3434" w:type="dxa"/>
          </w:tcPr>
          <w:p w:rsidR="00E42630" w:rsidRDefault="00F531B8" w:rsidP="00E42630">
            <w:r>
              <w:t>Iu16</w:t>
            </w:r>
          </w:p>
        </w:tc>
      </w:tr>
    </w:tbl>
    <w:p w:rsidR="00E42630" w:rsidRPr="00E42630" w:rsidRDefault="00F531B8" w:rsidP="00E42630">
      <w:r>
        <w:br/>
        <w:t xml:space="preserve">DAF </w:t>
      </w:r>
      <w:proofErr w:type="spellStart"/>
      <w:r>
        <w:t>licences</w:t>
      </w:r>
      <w:proofErr w:type="spellEnd"/>
      <w:r>
        <w:t xml:space="preserve"> are communicated to users as a 40 character hexadecimal representation of the 20 byte structure above.</w:t>
      </w:r>
      <w:bookmarkStart w:id="31" w:name="_GoBack"/>
      <w:bookmarkEnd w:id="31"/>
    </w:p>
    <w:sectPr w:rsidR="00E42630" w:rsidRPr="00E42630" w:rsidSect="004A15BD">
      <w:pgSz w:w="12240" w:h="15840"/>
      <w:pgMar w:top="1440" w:right="1077" w:bottom="1440" w:left="1077" w:header="578"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28B" w:rsidRDefault="0055228B">
      <w:pPr>
        <w:spacing w:after="0" w:line="240" w:lineRule="auto"/>
      </w:pPr>
      <w:r>
        <w:separator/>
      </w:r>
    </w:p>
  </w:endnote>
  <w:endnote w:type="continuationSeparator" w:id="0">
    <w:p w:rsidR="0055228B" w:rsidRDefault="0055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Calibri">
    <w:panose1 w:val="020F0502020204030204"/>
    <w:charset w:val="00"/>
    <w:family w:val="swiss"/>
    <w:pitch w:val="variable"/>
    <w:sig w:usb0="E10002FF" w:usb1="4000ACFF" w:usb2="00000009"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630" w:rsidRPr="00553517" w:rsidRDefault="00E42630" w:rsidP="009D7545">
    <w:pPr>
      <w:pStyle w:val="Footer"/>
      <w:pBdr>
        <w:top w:val="thinThickSmallGap" w:sz="24" w:space="1" w:color="2F5897" w:themeColor="text2"/>
      </w:pBdr>
      <w:rPr>
        <w:rFonts w:asciiTheme="majorHAnsi" w:eastAsiaTheme="majorEastAsia" w:hAnsiTheme="majorHAnsi" w:cstheme="majorBidi"/>
        <w:color w:val="2F5897" w:themeColor="text2"/>
      </w:rPr>
    </w:pPr>
    <w:r w:rsidRPr="00553517">
      <w:rPr>
        <w:rFonts w:asciiTheme="majorHAnsi" w:eastAsiaTheme="majorEastAsia" w:hAnsiTheme="majorHAnsi" w:cstheme="majorBidi"/>
        <w:color w:val="2F5897" w:themeColor="text2"/>
      </w:rPr>
      <w:t xml:space="preserve">Page </w:t>
    </w:r>
    <w:r w:rsidRPr="00553517">
      <w:rPr>
        <w:rFonts w:asciiTheme="majorHAnsi" w:eastAsiaTheme="majorEastAsia" w:hAnsiTheme="majorHAnsi" w:cstheme="majorBidi"/>
        <w:color w:val="2F5897" w:themeColor="text2"/>
      </w:rPr>
      <w:fldChar w:fldCharType="begin"/>
    </w:r>
    <w:r w:rsidRPr="00553517">
      <w:rPr>
        <w:rFonts w:asciiTheme="majorHAnsi" w:eastAsiaTheme="majorEastAsia" w:hAnsiTheme="majorHAnsi" w:cstheme="majorBidi"/>
        <w:color w:val="2F5897" w:themeColor="text2"/>
      </w:rPr>
      <w:instrText xml:space="preserve"> PAGE  \* Arabic  \* MERGEFORMAT </w:instrText>
    </w:r>
    <w:r w:rsidRPr="00553517">
      <w:rPr>
        <w:rFonts w:asciiTheme="majorHAnsi" w:eastAsiaTheme="majorEastAsia" w:hAnsiTheme="majorHAnsi" w:cstheme="majorBidi"/>
        <w:color w:val="2F5897" w:themeColor="text2"/>
      </w:rPr>
      <w:fldChar w:fldCharType="separate"/>
    </w:r>
    <w:r w:rsidR="00F531B8">
      <w:rPr>
        <w:rFonts w:asciiTheme="majorHAnsi" w:eastAsiaTheme="majorEastAsia" w:hAnsiTheme="majorHAnsi" w:cstheme="majorBidi"/>
        <w:noProof/>
        <w:color w:val="2F5897" w:themeColor="text2"/>
      </w:rPr>
      <w:t>16</w:t>
    </w:r>
    <w:r w:rsidRPr="00553517">
      <w:rPr>
        <w:rFonts w:asciiTheme="majorHAnsi" w:eastAsiaTheme="majorEastAsia" w:hAnsiTheme="majorHAnsi" w:cstheme="majorBidi"/>
        <w:color w:val="2F5897" w:themeColor="text2"/>
      </w:rPr>
      <w:fldChar w:fldCharType="end"/>
    </w:r>
    <w:r w:rsidRPr="00553517">
      <w:rPr>
        <w:rFonts w:asciiTheme="majorHAnsi" w:eastAsiaTheme="majorEastAsia" w:hAnsiTheme="majorHAnsi" w:cstheme="majorBidi"/>
        <w:color w:val="2F5897" w:themeColor="text2"/>
      </w:rPr>
      <w:ptab w:relativeTo="margin" w:alignment="right" w:leader="none"/>
    </w:r>
    <w:r w:rsidRPr="00553517">
      <w:rPr>
        <w:rFonts w:asciiTheme="majorHAnsi" w:eastAsiaTheme="majorEastAsia" w:hAnsiTheme="majorHAnsi" w:cstheme="majorBidi"/>
        <w:color w:val="2F5897" w:themeColor="text2"/>
      </w:rPr>
      <w:t xml:space="preserve">© </w:t>
    </w:r>
    <w:proofErr w:type="spellStart"/>
    <w:r w:rsidRPr="00553517">
      <w:rPr>
        <w:rFonts w:asciiTheme="majorHAnsi" w:eastAsiaTheme="majorEastAsia" w:hAnsiTheme="majorHAnsi" w:cstheme="majorBidi"/>
        <w:color w:val="2F5897" w:themeColor="text2"/>
      </w:rPr>
      <w:t>Epiphron</w:t>
    </w:r>
    <w:proofErr w:type="spellEnd"/>
    <w:r w:rsidRPr="00553517">
      <w:rPr>
        <w:rFonts w:asciiTheme="majorHAnsi" w:eastAsiaTheme="majorEastAsia" w:hAnsiTheme="majorHAnsi" w:cstheme="majorBidi"/>
        <w:color w:val="2F5897" w:themeColor="text2"/>
      </w:rPr>
      <w:t xml:space="preserve"> Consulting</w:t>
    </w:r>
  </w:p>
  <w:p w:rsidR="00E42630" w:rsidRDefault="00E4263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630" w:rsidRPr="00553517" w:rsidRDefault="00E42630" w:rsidP="009D7545">
    <w:pPr>
      <w:pStyle w:val="Footer"/>
      <w:pBdr>
        <w:top w:val="thinThickSmallGap" w:sz="24" w:space="1" w:color="2F5897" w:themeColor="text2"/>
      </w:pBdr>
      <w:rPr>
        <w:rFonts w:asciiTheme="majorHAnsi" w:eastAsiaTheme="majorEastAsia" w:hAnsiTheme="majorHAnsi" w:cstheme="majorBidi"/>
        <w:color w:val="2F5897" w:themeColor="text2"/>
      </w:rPr>
    </w:pPr>
    <w:r w:rsidRPr="00553517">
      <w:rPr>
        <w:rFonts w:asciiTheme="majorHAnsi" w:eastAsiaTheme="majorEastAsia" w:hAnsiTheme="majorHAnsi" w:cstheme="majorBidi"/>
        <w:color w:val="2F5897" w:themeColor="text2"/>
      </w:rPr>
      <w:t xml:space="preserve">© </w:t>
    </w:r>
    <w:proofErr w:type="spellStart"/>
    <w:r w:rsidRPr="00553517">
      <w:rPr>
        <w:rFonts w:asciiTheme="majorHAnsi" w:eastAsiaTheme="majorEastAsia" w:hAnsiTheme="majorHAnsi" w:cstheme="majorBidi"/>
        <w:color w:val="2F5897" w:themeColor="text2"/>
      </w:rPr>
      <w:t>Epiphron</w:t>
    </w:r>
    <w:proofErr w:type="spellEnd"/>
    <w:r w:rsidRPr="00553517">
      <w:rPr>
        <w:rFonts w:asciiTheme="majorHAnsi" w:eastAsiaTheme="majorEastAsia" w:hAnsiTheme="majorHAnsi" w:cstheme="majorBidi"/>
        <w:color w:val="2F5897" w:themeColor="text2"/>
      </w:rPr>
      <w:t xml:space="preserve"> Consulting Ltd</w:t>
    </w:r>
    <w:r w:rsidRPr="00553517">
      <w:rPr>
        <w:rFonts w:asciiTheme="majorHAnsi" w:eastAsiaTheme="majorEastAsia" w:hAnsiTheme="majorHAnsi" w:cstheme="majorBidi"/>
        <w:color w:val="2F5897" w:themeColor="text2"/>
      </w:rPr>
      <w:ptab w:relativeTo="margin" w:alignment="right" w:leader="none"/>
    </w:r>
    <w:r w:rsidRPr="00553517">
      <w:rPr>
        <w:rFonts w:asciiTheme="majorHAnsi" w:eastAsiaTheme="majorEastAsia" w:hAnsiTheme="majorHAnsi" w:cstheme="majorBidi"/>
        <w:color w:val="2F5897" w:themeColor="text2"/>
      </w:rPr>
      <w:t xml:space="preserve">Page </w:t>
    </w:r>
    <w:r w:rsidRPr="00553517">
      <w:rPr>
        <w:rFonts w:asciiTheme="minorHAnsi" w:hAnsiTheme="minorHAnsi"/>
        <w:color w:val="2F5897" w:themeColor="text2"/>
      </w:rPr>
      <w:fldChar w:fldCharType="begin"/>
    </w:r>
    <w:r w:rsidRPr="00553517">
      <w:rPr>
        <w:color w:val="2F5897" w:themeColor="text2"/>
      </w:rPr>
      <w:instrText xml:space="preserve"> PAGE   \* MERGEFORMAT </w:instrText>
    </w:r>
    <w:r w:rsidRPr="00553517">
      <w:rPr>
        <w:rFonts w:asciiTheme="minorHAnsi" w:hAnsiTheme="minorHAnsi"/>
        <w:color w:val="2F5897" w:themeColor="text2"/>
      </w:rPr>
      <w:fldChar w:fldCharType="separate"/>
    </w:r>
    <w:r w:rsidRPr="00E42630">
      <w:rPr>
        <w:rFonts w:asciiTheme="majorHAnsi" w:eastAsiaTheme="majorEastAsia" w:hAnsiTheme="majorHAnsi" w:cstheme="majorBidi"/>
        <w:noProof/>
        <w:color w:val="2F5897" w:themeColor="text2"/>
      </w:rPr>
      <w:t>15</w:t>
    </w:r>
    <w:r w:rsidRPr="00553517">
      <w:rPr>
        <w:rFonts w:asciiTheme="majorHAnsi" w:eastAsiaTheme="majorEastAsia" w:hAnsiTheme="majorHAnsi" w:cstheme="majorBidi"/>
        <w:noProof/>
        <w:color w:val="2F5897" w:themeColor="text2"/>
      </w:rPr>
      <w:fldChar w:fldCharType="end"/>
    </w:r>
  </w:p>
  <w:p w:rsidR="00E42630" w:rsidRDefault="00E42630">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28B" w:rsidRDefault="0055228B">
      <w:pPr>
        <w:spacing w:after="0" w:line="240" w:lineRule="auto"/>
      </w:pPr>
      <w:r>
        <w:separator/>
      </w:r>
    </w:p>
  </w:footnote>
  <w:footnote w:type="continuationSeparator" w:id="0">
    <w:p w:rsidR="0055228B" w:rsidRDefault="005522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630" w:rsidRDefault="00E42630" w:rsidP="00553517">
    <w:pPr>
      <w:pStyle w:val="Header"/>
      <w:pBdr>
        <w:bottom w:val="thickThinSmallGap" w:sz="24" w:space="1" w:color="2F5897" w:themeColor="text2"/>
      </w:pBdr>
      <w:jc w:val="center"/>
      <w:rPr>
        <w:rFonts w:asciiTheme="majorHAnsi" w:eastAsiaTheme="majorEastAsia" w:hAnsiTheme="majorHAnsi" w:cstheme="majorBidi"/>
        <w:sz w:val="32"/>
        <w:szCs w:val="32"/>
      </w:rPr>
    </w:pPr>
  </w:p>
  <w:p w:rsidR="00E42630" w:rsidRDefault="00E426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630" w:rsidRDefault="00E42630" w:rsidP="009D7545">
    <w:pPr>
      <w:pStyle w:val="Header"/>
      <w:pBdr>
        <w:bottom w:val="thickThinSmallGap" w:sz="24" w:space="1" w:color="2F5897" w:themeColor="text2"/>
      </w:pBdr>
      <w:jc w:val="center"/>
      <w:rPr>
        <w:rFonts w:asciiTheme="majorHAnsi" w:eastAsiaTheme="majorEastAsia" w:hAnsiTheme="majorHAnsi" w:cstheme="majorBidi"/>
        <w:sz w:val="32"/>
        <w:szCs w:val="32"/>
      </w:rPr>
    </w:pPr>
  </w:p>
  <w:p w:rsidR="00E42630" w:rsidRDefault="00E42630">
    <w:pPr>
      <w:jc w:val="center"/>
      <w:rPr>
        <w:color w:val="6076B4" w:themeColor="accent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630" w:rsidRPr="009D7545" w:rsidRDefault="00E42630" w:rsidP="009D7545">
    <w:pPr>
      <w:pStyle w:val="Header"/>
      <w:pBdr>
        <w:bottom w:val="thickThinSmallGap" w:sz="24" w:space="2" w:color="2F5897" w:themeColor="text2"/>
      </w:pBdr>
      <w:rPr>
        <w:rFonts w:asciiTheme="majorHAnsi" w:eastAsiaTheme="majorEastAsia" w:hAnsiTheme="majorHAnsi" w:cstheme="majorBidi"/>
        <w:sz w:val="28"/>
        <w:szCs w:val="28"/>
      </w:rPr>
    </w:pPr>
  </w:p>
  <w:p w:rsidR="00E42630" w:rsidRDefault="00E426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5B3F"/>
    <w:multiLevelType w:val="hybridMultilevel"/>
    <w:tmpl w:val="9F4E2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DE203E"/>
    <w:multiLevelType w:val="hybridMultilevel"/>
    <w:tmpl w:val="393A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904137"/>
    <w:multiLevelType w:val="hybridMultilevel"/>
    <w:tmpl w:val="1DD25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F26BDE"/>
    <w:multiLevelType w:val="hybridMultilevel"/>
    <w:tmpl w:val="04EE7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347CF3"/>
    <w:multiLevelType w:val="hybridMultilevel"/>
    <w:tmpl w:val="85B01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BD0DEC"/>
    <w:multiLevelType w:val="hybridMultilevel"/>
    <w:tmpl w:val="969C73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686145"/>
    <w:multiLevelType w:val="hybridMultilevel"/>
    <w:tmpl w:val="85B01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C43B5E"/>
    <w:multiLevelType w:val="hybridMultilevel"/>
    <w:tmpl w:val="85B01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931B61"/>
    <w:multiLevelType w:val="hybridMultilevel"/>
    <w:tmpl w:val="17847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FA941B3"/>
    <w:multiLevelType w:val="hybridMultilevel"/>
    <w:tmpl w:val="85B01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8"/>
  </w:num>
  <w:num w:numId="5">
    <w:abstractNumId w:val="5"/>
  </w:num>
  <w:num w:numId="6">
    <w:abstractNumId w:val="1"/>
  </w:num>
  <w:num w:numId="7">
    <w:abstractNumId w:val="4"/>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F58"/>
    <w:rsid w:val="00001598"/>
    <w:rsid w:val="00015872"/>
    <w:rsid w:val="00050711"/>
    <w:rsid w:val="00071C6B"/>
    <w:rsid w:val="0007435F"/>
    <w:rsid w:val="00074891"/>
    <w:rsid w:val="0009094B"/>
    <w:rsid w:val="0009661C"/>
    <w:rsid w:val="000B25C1"/>
    <w:rsid w:val="000C1C60"/>
    <w:rsid w:val="000F1448"/>
    <w:rsid w:val="001060D3"/>
    <w:rsid w:val="00157C76"/>
    <w:rsid w:val="00165BA8"/>
    <w:rsid w:val="00175E0D"/>
    <w:rsid w:val="00194003"/>
    <w:rsid w:val="001C5E8A"/>
    <w:rsid w:val="001C6AFB"/>
    <w:rsid w:val="001D4C39"/>
    <w:rsid w:val="001F0F9A"/>
    <w:rsid w:val="00202E30"/>
    <w:rsid w:val="00212F92"/>
    <w:rsid w:val="00230B70"/>
    <w:rsid w:val="002616FE"/>
    <w:rsid w:val="00266B48"/>
    <w:rsid w:val="00276038"/>
    <w:rsid w:val="00291A7B"/>
    <w:rsid w:val="002A0F53"/>
    <w:rsid w:val="002A7FE8"/>
    <w:rsid w:val="002B5379"/>
    <w:rsid w:val="002B7332"/>
    <w:rsid w:val="002E0A70"/>
    <w:rsid w:val="002E3714"/>
    <w:rsid w:val="002F2327"/>
    <w:rsid w:val="002F5A2E"/>
    <w:rsid w:val="00312698"/>
    <w:rsid w:val="0033759A"/>
    <w:rsid w:val="00341431"/>
    <w:rsid w:val="00363CFB"/>
    <w:rsid w:val="00367B83"/>
    <w:rsid w:val="00374466"/>
    <w:rsid w:val="00384AD2"/>
    <w:rsid w:val="003A5B5F"/>
    <w:rsid w:val="003B3C90"/>
    <w:rsid w:val="003B4FF6"/>
    <w:rsid w:val="0041571E"/>
    <w:rsid w:val="004233D7"/>
    <w:rsid w:val="00450BEB"/>
    <w:rsid w:val="0046574C"/>
    <w:rsid w:val="00467C50"/>
    <w:rsid w:val="004709CA"/>
    <w:rsid w:val="004721D8"/>
    <w:rsid w:val="00485530"/>
    <w:rsid w:val="004904BF"/>
    <w:rsid w:val="0049502E"/>
    <w:rsid w:val="004A15BD"/>
    <w:rsid w:val="004A26DE"/>
    <w:rsid w:val="004B16BB"/>
    <w:rsid w:val="004B2E56"/>
    <w:rsid w:val="004B3A46"/>
    <w:rsid w:val="004C1468"/>
    <w:rsid w:val="004E006E"/>
    <w:rsid w:val="004E75C6"/>
    <w:rsid w:val="004F1824"/>
    <w:rsid w:val="0051380E"/>
    <w:rsid w:val="00525941"/>
    <w:rsid w:val="0054652A"/>
    <w:rsid w:val="0055228B"/>
    <w:rsid w:val="00553517"/>
    <w:rsid w:val="005713ED"/>
    <w:rsid w:val="005A29E4"/>
    <w:rsid w:val="005C7FFB"/>
    <w:rsid w:val="00602E86"/>
    <w:rsid w:val="00606A25"/>
    <w:rsid w:val="006124FE"/>
    <w:rsid w:val="00613AFF"/>
    <w:rsid w:val="00626364"/>
    <w:rsid w:val="006352F6"/>
    <w:rsid w:val="00637A36"/>
    <w:rsid w:val="006565CD"/>
    <w:rsid w:val="00660EFB"/>
    <w:rsid w:val="00673C79"/>
    <w:rsid w:val="00676A68"/>
    <w:rsid w:val="00680376"/>
    <w:rsid w:val="00690739"/>
    <w:rsid w:val="006977CC"/>
    <w:rsid w:val="006D204D"/>
    <w:rsid w:val="006F26E9"/>
    <w:rsid w:val="006F3B63"/>
    <w:rsid w:val="00702DFD"/>
    <w:rsid w:val="0071722B"/>
    <w:rsid w:val="00725123"/>
    <w:rsid w:val="007644D1"/>
    <w:rsid w:val="0076642A"/>
    <w:rsid w:val="007674EF"/>
    <w:rsid w:val="00784124"/>
    <w:rsid w:val="0078547D"/>
    <w:rsid w:val="007857CF"/>
    <w:rsid w:val="00787B99"/>
    <w:rsid w:val="00796428"/>
    <w:rsid w:val="007A3BCF"/>
    <w:rsid w:val="007A403B"/>
    <w:rsid w:val="007A4D8B"/>
    <w:rsid w:val="007A6676"/>
    <w:rsid w:val="007A6D2F"/>
    <w:rsid w:val="007B02A8"/>
    <w:rsid w:val="007C7244"/>
    <w:rsid w:val="007D51B6"/>
    <w:rsid w:val="007F7E88"/>
    <w:rsid w:val="008015DD"/>
    <w:rsid w:val="00805AC9"/>
    <w:rsid w:val="008230C9"/>
    <w:rsid w:val="00823EEB"/>
    <w:rsid w:val="0083003F"/>
    <w:rsid w:val="00835D6F"/>
    <w:rsid w:val="008559EA"/>
    <w:rsid w:val="008A1E8F"/>
    <w:rsid w:val="008A6E51"/>
    <w:rsid w:val="008C0180"/>
    <w:rsid w:val="008E087F"/>
    <w:rsid w:val="008E1454"/>
    <w:rsid w:val="008E181B"/>
    <w:rsid w:val="00914F2E"/>
    <w:rsid w:val="009402AC"/>
    <w:rsid w:val="0095056C"/>
    <w:rsid w:val="00962105"/>
    <w:rsid w:val="00963451"/>
    <w:rsid w:val="00990A95"/>
    <w:rsid w:val="009B3078"/>
    <w:rsid w:val="009C0E7D"/>
    <w:rsid w:val="009C10C8"/>
    <w:rsid w:val="009D1676"/>
    <w:rsid w:val="009D16D1"/>
    <w:rsid w:val="009D1E49"/>
    <w:rsid w:val="009D4308"/>
    <w:rsid w:val="009D598F"/>
    <w:rsid w:val="009D7545"/>
    <w:rsid w:val="009E16B8"/>
    <w:rsid w:val="009E45FA"/>
    <w:rsid w:val="00A165AF"/>
    <w:rsid w:val="00A17F58"/>
    <w:rsid w:val="00A30087"/>
    <w:rsid w:val="00A30E1E"/>
    <w:rsid w:val="00A57A34"/>
    <w:rsid w:val="00A6262F"/>
    <w:rsid w:val="00A71F4F"/>
    <w:rsid w:val="00A71FB3"/>
    <w:rsid w:val="00A74470"/>
    <w:rsid w:val="00A74A5E"/>
    <w:rsid w:val="00AA5D19"/>
    <w:rsid w:val="00AC1C36"/>
    <w:rsid w:val="00AC446F"/>
    <w:rsid w:val="00AD45AA"/>
    <w:rsid w:val="00AF0E94"/>
    <w:rsid w:val="00B00E68"/>
    <w:rsid w:val="00B06670"/>
    <w:rsid w:val="00B21575"/>
    <w:rsid w:val="00B224AF"/>
    <w:rsid w:val="00B23DD0"/>
    <w:rsid w:val="00B27413"/>
    <w:rsid w:val="00B2764A"/>
    <w:rsid w:val="00B30309"/>
    <w:rsid w:val="00B35928"/>
    <w:rsid w:val="00B41EC1"/>
    <w:rsid w:val="00B439F9"/>
    <w:rsid w:val="00B62492"/>
    <w:rsid w:val="00B67FDD"/>
    <w:rsid w:val="00BA55A0"/>
    <w:rsid w:val="00BB6B1B"/>
    <w:rsid w:val="00BB7877"/>
    <w:rsid w:val="00BC53FB"/>
    <w:rsid w:val="00BE1A6E"/>
    <w:rsid w:val="00C01ACD"/>
    <w:rsid w:val="00C609CD"/>
    <w:rsid w:val="00C80532"/>
    <w:rsid w:val="00C80F94"/>
    <w:rsid w:val="00C83009"/>
    <w:rsid w:val="00C90005"/>
    <w:rsid w:val="00CB0649"/>
    <w:rsid w:val="00CB1A6F"/>
    <w:rsid w:val="00CB7373"/>
    <w:rsid w:val="00CC3A25"/>
    <w:rsid w:val="00CD6DB7"/>
    <w:rsid w:val="00CF5FE3"/>
    <w:rsid w:val="00D028E8"/>
    <w:rsid w:val="00D12045"/>
    <w:rsid w:val="00D1613B"/>
    <w:rsid w:val="00D210CA"/>
    <w:rsid w:val="00D45F61"/>
    <w:rsid w:val="00D5500B"/>
    <w:rsid w:val="00D643B5"/>
    <w:rsid w:val="00D73F04"/>
    <w:rsid w:val="00D74DBE"/>
    <w:rsid w:val="00D81BD8"/>
    <w:rsid w:val="00DB76DE"/>
    <w:rsid w:val="00DC170D"/>
    <w:rsid w:val="00DF1264"/>
    <w:rsid w:val="00DF2DF7"/>
    <w:rsid w:val="00DF7ABA"/>
    <w:rsid w:val="00E05F2C"/>
    <w:rsid w:val="00E12729"/>
    <w:rsid w:val="00E15966"/>
    <w:rsid w:val="00E20569"/>
    <w:rsid w:val="00E22874"/>
    <w:rsid w:val="00E2359E"/>
    <w:rsid w:val="00E25187"/>
    <w:rsid w:val="00E42630"/>
    <w:rsid w:val="00E50588"/>
    <w:rsid w:val="00E51ADB"/>
    <w:rsid w:val="00E6175D"/>
    <w:rsid w:val="00E6618D"/>
    <w:rsid w:val="00E91911"/>
    <w:rsid w:val="00E95E2C"/>
    <w:rsid w:val="00EA117A"/>
    <w:rsid w:val="00EA42CF"/>
    <w:rsid w:val="00EB43F0"/>
    <w:rsid w:val="00EE785F"/>
    <w:rsid w:val="00EF2140"/>
    <w:rsid w:val="00EF3052"/>
    <w:rsid w:val="00F403AD"/>
    <w:rsid w:val="00F531B8"/>
    <w:rsid w:val="00F74548"/>
    <w:rsid w:val="00F81129"/>
    <w:rsid w:val="00FD31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70"/>
    <w:rPr>
      <w:rFonts w:ascii="Calibri" w:hAnsi="Calibri"/>
      <w:sz w:val="20"/>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rsid w:val="005C7FFB"/>
    <w:pPr>
      <w:keepNext/>
      <w:keepLines/>
      <w:spacing w:before="200" w:after="16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rsid w:val="00796428"/>
    <w:pPr>
      <w:keepNext/>
      <w:keepLines/>
      <w:spacing w:before="20" w:after="16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sid w:val="005C7FFB"/>
    <w:rPr>
      <w:rFonts w:asciiTheme="majorHAnsi" w:eastAsiaTheme="majorEastAsia" w:hAnsiTheme="majorHAnsi" w:cstheme="majorBidi"/>
      <w:bCs/>
      <w:color w:val="2F5897" w:themeColor="text2"/>
      <w:sz w:val="28"/>
      <w:szCs w:val="26"/>
    </w:rPr>
  </w:style>
  <w:style w:type="character" w:customStyle="1" w:styleId="Heading3Char">
    <w:name w:val="Heading 3 Char"/>
    <w:basedOn w:val="DefaultParagraphFont"/>
    <w:link w:val="Heading3"/>
    <w:uiPriority w:val="9"/>
    <w:rsid w:val="00796428"/>
    <w:rPr>
      <w:rFonts w:asciiTheme="majorHAnsi" w:eastAsiaTheme="majorEastAsia" w:hAnsiTheme="majorHAnsi" w:cstheme="majorBidi"/>
      <w:bCs/>
      <w:i/>
      <w:color w:val="2F5897" w:themeColor="text2"/>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4709CA"/>
    <w:rPr>
      <w:color w:val="0000FF"/>
      <w:u w:val="single"/>
    </w:rPr>
  </w:style>
  <w:style w:type="table" w:styleId="TableGrid">
    <w:name w:val="Table Grid"/>
    <w:basedOn w:val="TableNormal"/>
    <w:uiPriority w:val="99"/>
    <w:rsid w:val="00DF2DF7"/>
    <w:pPr>
      <w:spacing w:after="0" w:line="240" w:lineRule="auto"/>
    </w:pPr>
    <w:rPr>
      <w:rFonts w:ascii="Calibri" w:eastAsia="Calibri"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A74A5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cimalAligned">
    <w:name w:val="Decimal Aligned"/>
    <w:basedOn w:val="Normal"/>
    <w:uiPriority w:val="40"/>
    <w:qFormat/>
    <w:rsid w:val="00D73F04"/>
    <w:pPr>
      <w:tabs>
        <w:tab w:val="decimal" w:pos="360"/>
      </w:tabs>
    </w:pPr>
    <w:rPr>
      <w:rFonts w:asciiTheme="minorHAnsi" w:eastAsiaTheme="minorHAnsi" w:hAnsiTheme="minorHAnsi"/>
      <w:lang w:eastAsia="ja-JP"/>
    </w:rPr>
  </w:style>
  <w:style w:type="paragraph" w:styleId="FootnoteText">
    <w:name w:val="footnote text"/>
    <w:basedOn w:val="Normal"/>
    <w:link w:val="FootnoteTextChar"/>
    <w:uiPriority w:val="99"/>
    <w:unhideWhenUsed/>
    <w:rsid w:val="00D73F04"/>
    <w:pPr>
      <w:spacing w:after="0" w:line="240" w:lineRule="auto"/>
    </w:pPr>
    <w:rPr>
      <w:rFonts w:asciiTheme="minorHAnsi" w:hAnsiTheme="minorHAnsi"/>
      <w:szCs w:val="20"/>
      <w:lang w:eastAsia="ja-JP"/>
    </w:rPr>
  </w:style>
  <w:style w:type="character" w:customStyle="1" w:styleId="FootnoteTextChar">
    <w:name w:val="Footnote Text Char"/>
    <w:basedOn w:val="DefaultParagraphFont"/>
    <w:link w:val="FootnoteText"/>
    <w:uiPriority w:val="99"/>
    <w:rsid w:val="00D73F04"/>
    <w:rPr>
      <w:sz w:val="20"/>
      <w:szCs w:val="20"/>
      <w:lang w:eastAsia="ja-JP"/>
    </w:rPr>
  </w:style>
  <w:style w:type="table" w:styleId="MediumShading2-Accent5">
    <w:name w:val="Medium Shading 2 Accent 5"/>
    <w:basedOn w:val="TableNormal"/>
    <w:uiPriority w:val="64"/>
    <w:rsid w:val="00D73F04"/>
    <w:pPr>
      <w:spacing w:after="0" w:line="240" w:lineRule="auto"/>
    </w:pPr>
    <w:rPr>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891F"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891F" w:themeFill="accent5"/>
      </w:tcPr>
    </w:tblStylePr>
    <w:tblStylePr w:type="lastCol">
      <w:rPr>
        <w:b/>
        <w:bCs/>
        <w:color w:val="FFFFFF" w:themeColor="background1"/>
      </w:rPr>
      <w:tblPr/>
      <w:tcPr>
        <w:tcBorders>
          <w:left w:val="nil"/>
          <w:right w:val="nil"/>
          <w:insideH w:val="nil"/>
          <w:insideV w:val="nil"/>
        </w:tcBorders>
        <w:shd w:val="clear" w:color="auto" w:fill="63891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qFormat/>
    <w:rsid w:val="00D1613B"/>
    <w:pPr>
      <w:spacing w:after="100"/>
    </w:pPr>
  </w:style>
  <w:style w:type="paragraph" w:styleId="TOC2">
    <w:name w:val="toc 2"/>
    <w:basedOn w:val="Normal"/>
    <w:next w:val="Normal"/>
    <w:autoRedefine/>
    <w:uiPriority w:val="39"/>
    <w:unhideWhenUsed/>
    <w:qFormat/>
    <w:rsid w:val="00D1613B"/>
    <w:pPr>
      <w:spacing w:after="100"/>
      <w:ind w:left="200"/>
    </w:pPr>
  </w:style>
  <w:style w:type="paragraph" w:styleId="TOC3">
    <w:name w:val="toc 3"/>
    <w:basedOn w:val="Normal"/>
    <w:next w:val="Normal"/>
    <w:autoRedefine/>
    <w:uiPriority w:val="39"/>
    <w:unhideWhenUsed/>
    <w:qFormat/>
    <w:rsid w:val="00D1613B"/>
    <w:pPr>
      <w:spacing w:after="100"/>
      <w:ind w:left="400"/>
    </w:pPr>
  </w:style>
  <w:style w:type="character" w:styleId="FollowedHyperlink">
    <w:name w:val="FollowedHyperlink"/>
    <w:basedOn w:val="DefaultParagraphFont"/>
    <w:uiPriority w:val="99"/>
    <w:semiHidden/>
    <w:unhideWhenUsed/>
    <w:rsid w:val="00E6175D"/>
    <w:rPr>
      <w:color w:val="B2B2B2" w:themeColor="followedHyperlink"/>
      <w:u w:val="single"/>
    </w:rPr>
  </w:style>
  <w:style w:type="paragraph" w:styleId="HTMLPreformatted">
    <w:name w:val="HTML Preformatted"/>
    <w:basedOn w:val="Normal"/>
    <w:link w:val="HTMLPreformattedChar"/>
    <w:uiPriority w:val="99"/>
    <w:semiHidden/>
    <w:unhideWhenUsed/>
    <w:rsid w:val="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4E75C6"/>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70"/>
    <w:rPr>
      <w:rFonts w:ascii="Calibri" w:hAnsi="Calibri"/>
      <w:sz w:val="20"/>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rsid w:val="005C7FFB"/>
    <w:pPr>
      <w:keepNext/>
      <w:keepLines/>
      <w:spacing w:before="200" w:after="16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rsid w:val="00796428"/>
    <w:pPr>
      <w:keepNext/>
      <w:keepLines/>
      <w:spacing w:before="20" w:after="16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sid w:val="005C7FFB"/>
    <w:rPr>
      <w:rFonts w:asciiTheme="majorHAnsi" w:eastAsiaTheme="majorEastAsia" w:hAnsiTheme="majorHAnsi" w:cstheme="majorBidi"/>
      <w:bCs/>
      <w:color w:val="2F5897" w:themeColor="text2"/>
      <w:sz w:val="28"/>
      <w:szCs w:val="26"/>
    </w:rPr>
  </w:style>
  <w:style w:type="character" w:customStyle="1" w:styleId="Heading3Char">
    <w:name w:val="Heading 3 Char"/>
    <w:basedOn w:val="DefaultParagraphFont"/>
    <w:link w:val="Heading3"/>
    <w:uiPriority w:val="9"/>
    <w:rsid w:val="00796428"/>
    <w:rPr>
      <w:rFonts w:asciiTheme="majorHAnsi" w:eastAsiaTheme="majorEastAsia" w:hAnsiTheme="majorHAnsi" w:cstheme="majorBidi"/>
      <w:bCs/>
      <w:i/>
      <w:color w:val="2F5897" w:themeColor="text2"/>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4709CA"/>
    <w:rPr>
      <w:color w:val="0000FF"/>
      <w:u w:val="single"/>
    </w:rPr>
  </w:style>
  <w:style w:type="table" w:styleId="TableGrid">
    <w:name w:val="Table Grid"/>
    <w:basedOn w:val="TableNormal"/>
    <w:uiPriority w:val="99"/>
    <w:rsid w:val="00DF2DF7"/>
    <w:pPr>
      <w:spacing w:after="0" w:line="240" w:lineRule="auto"/>
    </w:pPr>
    <w:rPr>
      <w:rFonts w:ascii="Calibri" w:eastAsia="Calibri"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A74A5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cimalAligned">
    <w:name w:val="Decimal Aligned"/>
    <w:basedOn w:val="Normal"/>
    <w:uiPriority w:val="40"/>
    <w:qFormat/>
    <w:rsid w:val="00D73F04"/>
    <w:pPr>
      <w:tabs>
        <w:tab w:val="decimal" w:pos="360"/>
      </w:tabs>
    </w:pPr>
    <w:rPr>
      <w:rFonts w:asciiTheme="minorHAnsi" w:eastAsiaTheme="minorHAnsi" w:hAnsiTheme="minorHAnsi"/>
      <w:lang w:eastAsia="ja-JP"/>
    </w:rPr>
  </w:style>
  <w:style w:type="paragraph" w:styleId="FootnoteText">
    <w:name w:val="footnote text"/>
    <w:basedOn w:val="Normal"/>
    <w:link w:val="FootnoteTextChar"/>
    <w:uiPriority w:val="99"/>
    <w:unhideWhenUsed/>
    <w:rsid w:val="00D73F04"/>
    <w:pPr>
      <w:spacing w:after="0" w:line="240" w:lineRule="auto"/>
    </w:pPr>
    <w:rPr>
      <w:rFonts w:asciiTheme="minorHAnsi" w:hAnsiTheme="minorHAnsi"/>
      <w:szCs w:val="20"/>
      <w:lang w:eastAsia="ja-JP"/>
    </w:rPr>
  </w:style>
  <w:style w:type="character" w:customStyle="1" w:styleId="FootnoteTextChar">
    <w:name w:val="Footnote Text Char"/>
    <w:basedOn w:val="DefaultParagraphFont"/>
    <w:link w:val="FootnoteText"/>
    <w:uiPriority w:val="99"/>
    <w:rsid w:val="00D73F04"/>
    <w:rPr>
      <w:sz w:val="20"/>
      <w:szCs w:val="20"/>
      <w:lang w:eastAsia="ja-JP"/>
    </w:rPr>
  </w:style>
  <w:style w:type="table" w:styleId="MediumShading2-Accent5">
    <w:name w:val="Medium Shading 2 Accent 5"/>
    <w:basedOn w:val="TableNormal"/>
    <w:uiPriority w:val="64"/>
    <w:rsid w:val="00D73F04"/>
    <w:pPr>
      <w:spacing w:after="0" w:line="240" w:lineRule="auto"/>
    </w:pPr>
    <w:rPr>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891F"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891F" w:themeFill="accent5"/>
      </w:tcPr>
    </w:tblStylePr>
    <w:tblStylePr w:type="lastCol">
      <w:rPr>
        <w:b/>
        <w:bCs/>
        <w:color w:val="FFFFFF" w:themeColor="background1"/>
      </w:rPr>
      <w:tblPr/>
      <w:tcPr>
        <w:tcBorders>
          <w:left w:val="nil"/>
          <w:right w:val="nil"/>
          <w:insideH w:val="nil"/>
          <w:insideV w:val="nil"/>
        </w:tcBorders>
        <w:shd w:val="clear" w:color="auto" w:fill="63891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qFormat/>
    <w:rsid w:val="00D1613B"/>
    <w:pPr>
      <w:spacing w:after="100"/>
    </w:pPr>
  </w:style>
  <w:style w:type="paragraph" w:styleId="TOC2">
    <w:name w:val="toc 2"/>
    <w:basedOn w:val="Normal"/>
    <w:next w:val="Normal"/>
    <w:autoRedefine/>
    <w:uiPriority w:val="39"/>
    <w:unhideWhenUsed/>
    <w:qFormat/>
    <w:rsid w:val="00D1613B"/>
    <w:pPr>
      <w:spacing w:after="100"/>
      <w:ind w:left="200"/>
    </w:pPr>
  </w:style>
  <w:style w:type="paragraph" w:styleId="TOC3">
    <w:name w:val="toc 3"/>
    <w:basedOn w:val="Normal"/>
    <w:next w:val="Normal"/>
    <w:autoRedefine/>
    <w:uiPriority w:val="39"/>
    <w:unhideWhenUsed/>
    <w:qFormat/>
    <w:rsid w:val="00D1613B"/>
    <w:pPr>
      <w:spacing w:after="100"/>
      <w:ind w:left="400"/>
    </w:pPr>
  </w:style>
  <w:style w:type="character" w:styleId="FollowedHyperlink">
    <w:name w:val="FollowedHyperlink"/>
    <w:basedOn w:val="DefaultParagraphFont"/>
    <w:uiPriority w:val="99"/>
    <w:semiHidden/>
    <w:unhideWhenUsed/>
    <w:rsid w:val="00E6175D"/>
    <w:rPr>
      <w:color w:val="B2B2B2" w:themeColor="followedHyperlink"/>
      <w:u w:val="single"/>
    </w:rPr>
  </w:style>
  <w:style w:type="paragraph" w:styleId="HTMLPreformatted">
    <w:name w:val="HTML Preformatted"/>
    <w:basedOn w:val="Normal"/>
    <w:link w:val="HTMLPreformattedChar"/>
    <w:uiPriority w:val="99"/>
    <w:semiHidden/>
    <w:unhideWhenUsed/>
    <w:rsid w:val="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4E75C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932">
      <w:bodyDiv w:val="1"/>
      <w:marLeft w:val="0"/>
      <w:marRight w:val="0"/>
      <w:marTop w:val="0"/>
      <w:marBottom w:val="0"/>
      <w:divBdr>
        <w:top w:val="none" w:sz="0" w:space="0" w:color="auto"/>
        <w:left w:val="none" w:sz="0" w:space="0" w:color="auto"/>
        <w:bottom w:val="none" w:sz="0" w:space="0" w:color="auto"/>
        <w:right w:val="none" w:sz="0" w:space="0" w:color="auto"/>
      </w:divBdr>
      <w:divsChild>
        <w:div w:id="1206983157">
          <w:marLeft w:val="0"/>
          <w:marRight w:val="0"/>
          <w:marTop w:val="0"/>
          <w:marBottom w:val="0"/>
          <w:divBdr>
            <w:top w:val="none" w:sz="0" w:space="0" w:color="auto"/>
            <w:left w:val="none" w:sz="0" w:space="0" w:color="auto"/>
            <w:bottom w:val="none" w:sz="0" w:space="0" w:color="auto"/>
            <w:right w:val="none" w:sz="0" w:space="0" w:color="auto"/>
          </w:divBdr>
          <w:divsChild>
            <w:div w:id="1449856416">
              <w:marLeft w:val="0"/>
              <w:marRight w:val="0"/>
              <w:marTop w:val="0"/>
              <w:marBottom w:val="0"/>
              <w:divBdr>
                <w:top w:val="none" w:sz="0" w:space="0" w:color="auto"/>
                <w:left w:val="none" w:sz="0" w:space="0" w:color="auto"/>
                <w:bottom w:val="none" w:sz="0" w:space="0" w:color="auto"/>
                <w:right w:val="none" w:sz="0" w:space="0" w:color="auto"/>
              </w:divBdr>
            </w:div>
          </w:divsChild>
        </w:div>
        <w:div w:id="1308437151">
          <w:marLeft w:val="0"/>
          <w:marRight w:val="0"/>
          <w:marTop w:val="0"/>
          <w:marBottom w:val="0"/>
          <w:divBdr>
            <w:top w:val="none" w:sz="0" w:space="0" w:color="auto"/>
            <w:left w:val="none" w:sz="0" w:space="0" w:color="auto"/>
            <w:bottom w:val="none" w:sz="0" w:space="0" w:color="auto"/>
            <w:right w:val="none" w:sz="0" w:space="0" w:color="auto"/>
          </w:divBdr>
          <w:divsChild>
            <w:div w:id="17967853">
              <w:marLeft w:val="0"/>
              <w:marRight w:val="0"/>
              <w:marTop w:val="0"/>
              <w:marBottom w:val="0"/>
              <w:divBdr>
                <w:top w:val="none" w:sz="0" w:space="0" w:color="auto"/>
                <w:left w:val="none" w:sz="0" w:space="0" w:color="auto"/>
                <w:bottom w:val="none" w:sz="0" w:space="0" w:color="auto"/>
                <w:right w:val="none" w:sz="0" w:space="0" w:color="auto"/>
              </w:divBdr>
            </w:div>
          </w:divsChild>
        </w:div>
        <w:div w:id="1462728071">
          <w:marLeft w:val="0"/>
          <w:marRight w:val="0"/>
          <w:marTop w:val="0"/>
          <w:marBottom w:val="0"/>
          <w:divBdr>
            <w:top w:val="none" w:sz="0" w:space="0" w:color="auto"/>
            <w:left w:val="none" w:sz="0" w:space="0" w:color="auto"/>
            <w:bottom w:val="none" w:sz="0" w:space="0" w:color="auto"/>
            <w:right w:val="none" w:sz="0" w:space="0" w:color="auto"/>
          </w:divBdr>
          <w:divsChild>
            <w:div w:id="720715199">
              <w:marLeft w:val="0"/>
              <w:marRight w:val="0"/>
              <w:marTop w:val="0"/>
              <w:marBottom w:val="0"/>
              <w:divBdr>
                <w:top w:val="none" w:sz="0" w:space="0" w:color="auto"/>
                <w:left w:val="none" w:sz="0" w:space="0" w:color="auto"/>
                <w:bottom w:val="none" w:sz="0" w:space="0" w:color="auto"/>
                <w:right w:val="none" w:sz="0" w:space="0" w:color="auto"/>
              </w:divBdr>
            </w:div>
          </w:divsChild>
        </w:div>
        <w:div w:id="2082554965">
          <w:marLeft w:val="0"/>
          <w:marRight w:val="0"/>
          <w:marTop w:val="0"/>
          <w:marBottom w:val="0"/>
          <w:divBdr>
            <w:top w:val="none" w:sz="0" w:space="0" w:color="auto"/>
            <w:left w:val="none" w:sz="0" w:space="0" w:color="auto"/>
            <w:bottom w:val="none" w:sz="0" w:space="0" w:color="auto"/>
            <w:right w:val="none" w:sz="0" w:space="0" w:color="auto"/>
          </w:divBdr>
          <w:divsChild>
            <w:div w:id="8270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957">
      <w:bodyDiv w:val="1"/>
      <w:marLeft w:val="0"/>
      <w:marRight w:val="0"/>
      <w:marTop w:val="0"/>
      <w:marBottom w:val="0"/>
      <w:divBdr>
        <w:top w:val="none" w:sz="0" w:space="0" w:color="auto"/>
        <w:left w:val="none" w:sz="0" w:space="0" w:color="auto"/>
        <w:bottom w:val="none" w:sz="0" w:space="0" w:color="auto"/>
        <w:right w:val="none" w:sz="0" w:space="0" w:color="auto"/>
      </w:divBdr>
    </w:div>
    <w:div w:id="286355371">
      <w:bodyDiv w:val="1"/>
      <w:marLeft w:val="0"/>
      <w:marRight w:val="0"/>
      <w:marTop w:val="0"/>
      <w:marBottom w:val="0"/>
      <w:divBdr>
        <w:top w:val="none" w:sz="0" w:space="0" w:color="auto"/>
        <w:left w:val="none" w:sz="0" w:space="0" w:color="auto"/>
        <w:bottom w:val="none" w:sz="0" w:space="0" w:color="auto"/>
        <w:right w:val="none" w:sz="0" w:space="0" w:color="auto"/>
      </w:divBdr>
      <w:divsChild>
        <w:div w:id="436021948">
          <w:marLeft w:val="0"/>
          <w:marRight w:val="0"/>
          <w:marTop w:val="0"/>
          <w:marBottom w:val="0"/>
          <w:divBdr>
            <w:top w:val="none" w:sz="0" w:space="0" w:color="auto"/>
            <w:left w:val="none" w:sz="0" w:space="0" w:color="auto"/>
            <w:bottom w:val="none" w:sz="0" w:space="0" w:color="auto"/>
            <w:right w:val="none" w:sz="0" w:space="0" w:color="auto"/>
          </w:divBdr>
          <w:divsChild>
            <w:div w:id="2093771904">
              <w:marLeft w:val="0"/>
              <w:marRight w:val="0"/>
              <w:marTop w:val="0"/>
              <w:marBottom w:val="0"/>
              <w:divBdr>
                <w:top w:val="none" w:sz="0" w:space="0" w:color="auto"/>
                <w:left w:val="none" w:sz="0" w:space="0" w:color="auto"/>
                <w:bottom w:val="none" w:sz="0" w:space="0" w:color="auto"/>
                <w:right w:val="none" w:sz="0" w:space="0" w:color="auto"/>
              </w:divBdr>
            </w:div>
          </w:divsChild>
        </w:div>
        <w:div w:id="1252394058">
          <w:marLeft w:val="0"/>
          <w:marRight w:val="0"/>
          <w:marTop w:val="0"/>
          <w:marBottom w:val="0"/>
          <w:divBdr>
            <w:top w:val="none" w:sz="0" w:space="0" w:color="auto"/>
            <w:left w:val="none" w:sz="0" w:space="0" w:color="auto"/>
            <w:bottom w:val="none" w:sz="0" w:space="0" w:color="auto"/>
            <w:right w:val="none" w:sz="0" w:space="0" w:color="auto"/>
          </w:divBdr>
          <w:divsChild>
            <w:div w:id="2095658934">
              <w:marLeft w:val="0"/>
              <w:marRight w:val="0"/>
              <w:marTop w:val="0"/>
              <w:marBottom w:val="0"/>
              <w:divBdr>
                <w:top w:val="none" w:sz="0" w:space="0" w:color="auto"/>
                <w:left w:val="none" w:sz="0" w:space="0" w:color="auto"/>
                <w:bottom w:val="none" w:sz="0" w:space="0" w:color="auto"/>
                <w:right w:val="none" w:sz="0" w:space="0" w:color="auto"/>
              </w:divBdr>
            </w:div>
          </w:divsChild>
        </w:div>
        <w:div w:id="912660227">
          <w:marLeft w:val="0"/>
          <w:marRight w:val="0"/>
          <w:marTop w:val="0"/>
          <w:marBottom w:val="0"/>
          <w:divBdr>
            <w:top w:val="none" w:sz="0" w:space="0" w:color="auto"/>
            <w:left w:val="none" w:sz="0" w:space="0" w:color="auto"/>
            <w:bottom w:val="none" w:sz="0" w:space="0" w:color="auto"/>
            <w:right w:val="none" w:sz="0" w:space="0" w:color="auto"/>
          </w:divBdr>
          <w:divsChild>
            <w:div w:id="28573717">
              <w:marLeft w:val="0"/>
              <w:marRight w:val="0"/>
              <w:marTop w:val="0"/>
              <w:marBottom w:val="0"/>
              <w:divBdr>
                <w:top w:val="none" w:sz="0" w:space="0" w:color="auto"/>
                <w:left w:val="none" w:sz="0" w:space="0" w:color="auto"/>
                <w:bottom w:val="none" w:sz="0" w:space="0" w:color="auto"/>
                <w:right w:val="none" w:sz="0" w:space="0" w:color="auto"/>
              </w:divBdr>
            </w:div>
          </w:divsChild>
        </w:div>
        <w:div w:id="852188644">
          <w:marLeft w:val="0"/>
          <w:marRight w:val="0"/>
          <w:marTop w:val="0"/>
          <w:marBottom w:val="0"/>
          <w:divBdr>
            <w:top w:val="none" w:sz="0" w:space="0" w:color="auto"/>
            <w:left w:val="none" w:sz="0" w:space="0" w:color="auto"/>
            <w:bottom w:val="none" w:sz="0" w:space="0" w:color="auto"/>
            <w:right w:val="none" w:sz="0" w:space="0" w:color="auto"/>
          </w:divBdr>
          <w:divsChild>
            <w:div w:id="18597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3253">
      <w:bodyDiv w:val="1"/>
      <w:marLeft w:val="0"/>
      <w:marRight w:val="0"/>
      <w:marTop w:val="0"/>
      <w:marBottom w:val="0"/>
      <w:divBdr>
        <w:top w:val="none" w:sz="0" w:space="0" w:color="auto"/>
        <w:left w:val="none" w:sz="0" w:space="0" w:color="auto"/>
        <w:bottom w:val="none" w:sz="0" w:space="0" w:color="auto"/>
        <w:right w:val="none" w:sz="0" w:space="0" w:color="auto"/>
      </w:divBdr>
    </w:div>
    <w:div w:id="436415563">
      <w:bodyDiv w:val="1"/>
      <w:marLeft w:val="0"/>
      <w:marRight w:val="0"/>
      <w:marTop w:val="0"/>
      <w:marBottom w:val="0"/>
      <w:divBdr>
        <w:top w:val="none" w:sz="0" w:space="0" w:color="auto"/>
        <w:left w:val="none" w:sz="0" w:space="0" w:color="auto"/>
        <w:bottom w:val="none" w:sz="0" w:space="0" w:color="auto"/>
        <w:right w:val="none" w:sz="0" w:space="0" w:color="auto"/>
      </w:divBdr>
    </w:div>
    <w:div w:id="466632206">
      <w:bodyDiv w:val="1"/>
      <w:marLeft w:val="0"/>
      <w:marRight w:val="0"/>
      <w:marTop w:val="0"/>
      <w:marBottom w:val="0"/>
      <w:divBdr>
        <w:top w:val="none" w:sz="0" w:space="0" w:color="auto"/>
        <w:left w:val="none" w:sz="0" w:space="0" w:color="auto"/>
        <w:bottom w:val="none" w:sz="0" w:space="0" w:color="auto"/>
        <w:right w:val="none" w:sz="0" w:space="0" w:color="auto"/>
      </w:divBdr>
    </w:div>
    <w:div w:id="965745277">
      <w:bodyDiv w:val="1"/>
      <w:marLeft w:val="0"/>
      <w:marRight w:val="0"/>
      <w:marTop w:val="0"/>
      <w:marBottom w:val="0"/>
      <w:divBdr>
        <w:top w:val="none" w:sz="0" w:space="0" w:color="auto"/>
        <w:left w:val="none" w:sz="0" w:space="0" w:color="auto"/>
        <w:bottom w:val="none" w:sz="0" w:space="0" w:color="auto"/>
        <w:right w:val="none" w:sz="0" w:space="0" w:color="auto"/>
      </w:divBdr>
    </w:div>
    <w:div w:id="966084731">
      <w:bodyDiv w:val="1"/>
      <w:marLeft w:val="0"/>
      <w:marRight w:val="0"/>
      <w:marTop w:val="0"/>
      <w:marBottom w:val="0"/>
      <w:divBdr>
        <w:top w:val="none" w:sz="0" w:space="0" w:color="auto"/>
        <w:left w:val="none" w:sz="0" w:space="0" w:color="auto"/>
        <w:bottom w:val="none" w:sz="0" w:space="0" w:color="auto"/>
        <w:right w:val="none" w:sz="0" w:space="0" w:color="auto"/>
      </w:divBdr>
    </w:div>
    <w:div w:id="1074203304">
      <w:bodyDiv w:val="1"/>
      <w:marLeft w:val="0"/>
      <w:marRight w:val="0"/>
      <w:marTop w:val="0"/>
      <w:marBottom w:val="0"/>
      <w:divBdr>
        <w:top w:val="none" w:sz="0" w:space="0" w:color="auto"/>
        <w:left w:val="none" w:sz="0" w:space="0" w:color="auto"/>
        <w:bottom w:val="none" w:sz="0" w:space="0" w:color="auto"/>
        <w:right w:val="none" w:sz="0" w:space="0" w:color="auto"/>
      </w:divBdr>
    </w:div>
    <w:div w:id="1123965590">
      <w:bodyDiv w:val="1"/>
      <w:marLeft w:val="0"/>
      <w:marRight w:val="0"/>
      <w:marTop w:val="0"/>
      <w:marBottom w:val="0"/>
      <w:divBdr>
        <w:top w:val="none" w:sz="0" w:space="0" w:color="auto"/>
        <w:left w:val="none" w:sz="0" w:space="0" w:color="auto"/>
        <w:bottom w:val="none" w:sz="0" w:space="0" w:color="auto"/>
        <w:right w:val="none" w:sz="0" w:space="0" w:color="auto"/>
      </w:divBdr>
      <w:divsChild>
        <w:div w:id="685211435">
          <w:marLeft w:val="0"/>
          <w:marRight w:val="0"/>
          <w:marTop w:val="0"/>
          <w:marBottom w:val="0"/>
          <w:divBdr>
            <w:top w:val="none" w:sz="0" w:space="0" w:color="auto"/>
            <w:left w:val="none" w:sz="0" w:space="0" w:color="auto"/>
            <w:bottom w:val="none" w:sz="0" w:space="0" w:color="auto"/>
            <w:right w:val="none" w:sz="0" w:space="0" w:color="auto"/>
          </w:divBdr>
          <w:divsChild>
            <w:div w:id="696539937">
              <w:marLeft w:val="0"/>
              <w:marRight w:val="0"/>
              <w:marTop w:val="0"/>
              <w:marBottom w:val="0"/>
              <w:divBdr>
                <w:top w:val="none" w:sz="0" w:space="0" w:color="auto"/>
                <w:left w:val="none" w:sz="0" w:space="0" w:color="auto"/>
                <w:bottom w:val="none" w:sz="0" w:space="0" w:color="auto"/>
                <w:right w:val="none" w:sz="0" w:space="0" w:color="auto"/>
              </w:divBdr>
            </w:div>
          </w:divsChild>
        </w:div>
        <w:div w:id="2127187519">
          <w:marLeft w:val="0"/>
          <w:marRight w:val="0"/>
          <w:marTop w:val="0"/>
          <w:marBottom w:val="0"/>
          <w:divBdr>
            <w:top w:val="none" w:sz="0" w:space="0" w:color="auto"/>
            <w:left w:val="none" w:sz="0" w:space="0" w:color="auto"/>
            <w:bottom w:val="none" w:sz="0" w:space="0" w:color="auto"/>
            <w:right w:val="none" w:sz="0" w:space="0" w:color="auto"/>
          </w:divBdr>
          <w:divsChild>
            <w:div w:id="1239243582">
              <w:marLeft w:val="0"/>
              <w:marRight w:val="0"/>
              <w:marTop w:val="0"/>
              <w:marBottom w:val="0"/>
              <w:divBdr>
                <w:top w:val="none" w:sz="0" w:space="0" w:color="auto"/>
                <w:left w:val="none" w:sz="0" w:space="0" w:color="auto"/>
                <w:bottom w:val="none" w:sz="0" w:space="0" w:color="auto"/>
                <w:right w:val="none" w:sz="0" w:space="0" w:color="auto"/>
              </w:divBdr>
            </w:div>
          </w:divsChild>
        </w:div>
        <w:div w:id="1581257588">
          <w:marLeft w:val="0"/>
          <w:marRight w:val="0"/>
          <w:marTop w:val="0"/>
          <w:marBottom w:val="0"/>
          <w:divBdr>
            <w:top w:val="none" w:sz="0" w:space="0" w:color="auto"/>
            <w:left w:val="none" w:sz="0" w:space="0" w:color="auto"/>
            <w:bottom w:val="none" w:sz="0" w:space="0" w:color="auto"/>
            <w:right w:val="none" w:sz="0" w:space="0" w:color="auto"/>
          </w:divBdr>
          <w:divsChild>
            <w:div w:id="848450648">
              <w:marLeft w:val="0"/>
              <w:marRight w:val="0"/>
              <w:marTop w:val="0"/>
              <w:marBottom w:val="0"/>
              <w:divBdr>
                <w:top w:val="none" w:sz="0" w:space="0" w:color="auto"/>
                <w:left w:val="none" w:sz="0" w:space="0" w:color="auto"/>
                <w:bottom w:val="none" w:sz="0" w:space="0" w:color="auto"/>
                <w:right w:val="none" w:sz="0" w:space="0" w:color="auto"/>
              </w:divBdr>
            </w:div>
          </w:divsChild>
        </w:div>
        <w:div w:id="957418972">
          <w:marLeft w:val="0"/>
          <w:marRight w:val="0"/>
          <w:marTop w:val="0"/>
          <w:marBottom w:val="0"/>
          <w:divBdr>
            <w:top w:val="none" w:sz="0" w:space="0" w:color="auto"/>
            <w:left w:val="none" w:sz="0" w:space="0" w:color="auto"/>
            <w:bottom w:val="none" w:sz="0" w:space="0" w:color="auto"/>
            <w:right w:val="none" w:sz="0" w:space="0" w:color="auto"/>
          </w:divBdr>
          <w:divsChild>
            <w:div w:id="317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19917">
      <w:bodyDiv w:val="1"/>
      <w:marLeft w:val="0"/>
      <w:marRight w:val="0"/>
      <w:marTop w:val="0"/>
      <w:marBottom w:val="0"/>
      <w:divBdr>
        <w:top w:val="none" w:sz="0" w:space="0" w:color="auto"/>
        <w:left w:val="none" w:sz="0" w:space="0" w:color="auto"/>
        <w:bottom w:val="none" w:sz="0" w:space="0" w:color="auto"/>
        <w:right w:val="none" w:sz="0" w:space="0" w:color="auto"/>
      </w:divBdr>
      <w:divsChild>
        <w:div w:id="2120367753">
          <w:marLeft w:val="0"/>
          <w:marRight w:val="0"/>
          <w:marTop w:val="0"/>
          <w:marBottom w:val="0"/>
          <w:divBdr>
            <w:top w:val="none" w:sz="0" w:space="0" w:color="auto"/>
            <w:left w:val="none" w:sz="0" w:space="0" w:color="auto"/>
            <w:bottom w:val="none" w:sz="0" w:space="0" w:color="auto"/>
            <w:right w:val="none" w:sz="0" w:space="0" w:color="auto"/>
          </w:divBdr>
          <w:divsChild>
            <w:div w:id="4675323">
              <w:marLeft w:val="0"/>
              <w:marRight w:val="0"/>
              <w:marTop w:val="0"/>
              <w:marBottom w:val="0"/>
              <w:divBdr>
                <w:top w:val="none" w:sz="0" w:space="0" w:color="auto"/>
                <w:left w:val="none" w:sz="0" w:space="0" w:color="auto"/>
                <w:bottom w:val="none" w:sz="0" w:space="0" w:color="auto"/>
                <w:right w:val="none" w:sz="0" w:space="0" w:color="auto"/>
              </w:divBdr>
            </w:div>
          </w:divsChild>
        </w:div>
        <w:div w:id="938608978">
          <w:marLeft w:val="0"/>
          <w:marRight w:val="0"/>
          <w:marTop w:val="0"/>
          <w:marBottom w:val="0"/>
          <w:divBdr>
            <w:top w:val="none" w:sz="0" w:space="0" w:color="auto"/>
            <w:left w:val="none" w:sz="0" w:space="0" w:color="auto"/>
            <w:bottom w:val="none" w:sz="0" w:space="0" w:color="auto"/>
            <w:right w:val="none" w:sz="0" w:space="0" w:color="auto"/>
          </w:divBdr>
          <w:divsChild>
            <w:div w:id="845903158">
              <w:marLeft w:val="0"/>
              <w:marRight w:val="0"/>
              <w:marTop w:val="0"/>
              <w:marBottom w:val="0"/>
              <w:divBdr>
                <w:top w:val="none" w:sz="0" w:space="0" w:color="auto"/>
                <w:left w:val="none" w:sz="0" w:space="0" w:color="auto"/>
                <w:bottom w:val="none" w:sz="0" w:space="0" w:color="auto"/>
                <w:right w:val="none" w:sz="0" w:space="0" w:color="auto"/>
              </w:divBdr>
            </w:div>
          </w:divsChild>
        </w:div>
        <w:div w:id="502359226">
          <w:marLeft w:val="0"/>
          <w:marRight w:val="0"/>
          <w:marTop w:val="0"/>
          <w:marBottom w:val="0"/>
          <w:divBdr>
            <w:top w:val="none" w:sz="0" w:space="0" w:color="auto"/>
            <w:left w:val="none" w:sz="0" w:space="0" w:color="auto"/>
            <w:bottom w:val="none" w:sz="0" w:space="0" w:color="auto"/>
            <w:right w:val="none" w:sz="0" w:space="0" w:color="auto"/>
          </w:divBdr>
          <w:divsChild>
            <w:div w:id="1883208480">
              <w:marLeft w:val="0"/>
              <w:marRight w:val="0"/>
              <w:marTop w:val="0"/>
              <w:marBottom w:val="0"/>
              <w:divBdr>
                <w:top w:val="none" w:sz="0" w:space="0" w:color="auto"/>
                <w:left w:val="none" w:sz="0" w:space="0" w:color="auto"/>
                <w:bottom w:val="none" w:sz="0" w:space="0" w:color="auto"/>
                <w:right w:val="none" w:sz="0" w:space="0" w:color="auto"/>
              </w:divBdr>
            </w:div>
          </w:divsChild>
        </w:div>
        <w:div w:id="1770464334">
          <w:marLeft w:val="0"/>
          <w:marRight w:val="0"/>
          <w:marTop w:val="0"/>
          <w:marBottom w:val="0"/>
          <w:divBdr>
            <w:top w:val="none" w:sz="0" w:space="0" w:color="auto"/>
            <w:left w:val="none" w:sz="0" w:space="0" w:color="auto"/>
            <w:bottom w:val="none" w:sz="0" w:space="0" w:color="auto"/>
            <w:right w:val="none" w:sz="0" w:space="0" w:color="auto"/>
          </w:divBdr>
          <w:divsChild>
            <w:div w:id="18842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3821">
      <w:bodyDiv w:val="1"/>
      <w:marLeft w:val="0"/>
      <w:marRight w:val="0"/>
      <w:marTop w:val="0"/>
      <w:marBottom w:val="0"/>
      <w:divBdr>
        <w:top w:val="none" w:sz="0" w:space="0" w:color="auto"/>
        <w:left w:val="none" w:sz="0" w:space="0" w:color="auto"/>
        <w:bottom w:val="none" w:sz="0" w:space="0" w:color="auto"/>
        <w:right w:val="none" w:sz="0" w:space="0" w:color="auto"/>
      </w:divBdr>
    </w:div>
    <w:div w:id="1411660365">
      <w:bodyDiv w:val="1"/>
      <w:marLeft w:val="0"/>
      <w:marRight w:val="0"/>
      <w:marTop w:val="0"/>
      <w:marBottom w:val="0"/>
      <w:divBdr>
        <w:top w:val="none" w:sz="0" w:space="0" w:color="auto"/>
        <w:left w:val="none" w:sz="0" w:space="0" w:color="auto"/>
        <w:bottom w:val="none" w:sz="0" w:space="0" w:color="auto"/>
        <w:right w:val="none" w:sz="0" w:space="0" w:color="auto"/>
      </w:divBdr>
    </w:div>
    <w:div w:id="1413551524">
      <w:bodyDiv w:val="1"/>
      <w:marLeft w:val="0"/>
      <w:marRight w:val="0"/>
      <w:marTop w:val="0"/>
      <w:marBottom w:val="0"/>
      <w:divBdr>
        <w:top w:val="none" w:sz="0" w:space="0" w:color="auto"/>
        <w:left w:val="none" w:sz="0" w:space="0" w:color="auto"/>
        <w:bottom w:val="none" w:sz="0" w:space="0" w:color="auto"/>
        <w:right w:val="none" w:sz="0" w:space="0" w:color="auto"/>
      </w:divBdr>
    </w:div>
    <w:div w:id="1439326448">
      <w:bodyDiv w:val="1"/>
      <w:marLeft w:val="0"/>
      <w:marRight w:val="0"/>
      <w:marTop w:val="0"/>
      <w:marBottom w:val="0"/>
      <w:divBdr>
        <w:top w:val="none" w:sz="0" w:space="0" w:color="auto"/>
        <w:left w:val="none" w:sz="0" w:space="0" w:color="auto"/>
        <w:bottom w:val="none" w:sz="0" w:space="0" w:color="auto"/>
        <w:right w:val="none" w:sz="0" w:space="0" w:color="auto"/>
      </w:divBdr>
    </w:div>
    <w:div w:id="1457094650">
      <w:bodyDiv w:val="1"/>
      <w:marLeft w:val="0"/>
      <w:marRight w:val="0"/>
      <w:marTop w:val="0"/>
      <w:marBottom w:val="0"/>
      <w:divBdr>
        <w:top w:val="none" w:sz="0" w:space="0" w:color="auto"/>
        <w:left w:val="none" w:sz="0" w:space="0" w:color="auto"/>
        <w:bottom w:val="none" w:sz="0" w:space="0" w:color="auto"/>
        <w:right w:val="none" w:sz="0" w:space="0" w:color="auto"/>
      </w:divBdr>
    </w:div>
    <w:div w:id="1524830940">
      <w:bodyDiv w:val="1"/>
      <w:marLeft w:val="0"/>
      <w:marRight w:val="0"/>
      <w:marTop w:val="0"/>
      <w:marBottom w:val="0"/>
      <w:divBdr>
        <w:top w:val="none" w:sz="0" w:space="0" w:color="auto"/>
        <w:left w:val="none" w:sz="0" w:space="0" w:color="auto"/>
        <w:bottom w:val="none" w:sz="0" w:space="0" w:color="auto"/>
        <w:right w:val="none" w:sz="0" w:space="0" w:color="auto"/>
      </w:divBdr>
    </w:div>
    <w:div w:id="1586302359">
      <w:bodyDiv w:val="1"/>
      <w:marLeft w:val="0"/>
      <w:marRight w:val="0"/>
      <w:marTop w:val="0"/>
      <w:marBottom w:val="0"/>
      <w:divBdr>
        <w:top w:val="none" w:sz="0" w:space="0" w:color="auto"/>
        <w:left w:val="none" w:sz="0" w:space="0" w:color="auto"/>
        <w:bottom w:val="none" w:sz="0" w:space="0" w:color="auto"/>
        <w:right w:val="none" w:sz="0" w:space="0" w:color="auto"/>
      </w:divBdr>
    </w:div>
    <w:div w:id="1604998745">
      <w:bodyDiv w:val="1"/>
      <w:marLeft w:val="0"/>
      <w:marRight w:val="0"/>
      <w:marTop w:val="0"/>
      <w:marBottom w:val="0"/>
      <w:divBdr>
        <w:top w:val="none" w:sz="0" w:space="0" w:color="auto"/>
        <w:left w:val="none" w:sz="0" w:space="0" w:color="auto"/>
        <w:bottom w:val="none" w:sz="0" w:space="0" w:color="auto"/>
        <w:right w:val="none" w:sz="0" w:space="0" w:color="auto"/>
      </w:divBdr>
    </w:div>
    <w:div w:id="1725637297">
      <w:bodyDiv w:val="1"/>
      <w:marLeft w:val="0"/>
      <w:marRight w:val="0"/>
      <w:marTop w:val="0"/>
      <w:marBottom w:val="0"/>
      <w:divBdr>
        <w:top w:val="none" w:sz="0" w:space="0" w:color="auto"/>
        <w:left w:val="none" w:sz="0" w:space="0" w:color="auto"/>
        <w:bottom w:val="none" w:sz="0" w:space="0" w:color="auto"/>
        <w:right w:val="none" w:sz="0" w:space="0" w:color="auto"/>
      </w:divBdr>
    </w:div>
    <w:div w:id="1738504670">
      <w:bodyDiv w:val="1"/>
      <w:marLeft w:val="0"/>
      <w:marRight w:val="0"/>
      <w:marTop w:val="0"/>
      <w:marBottom w:val="0"/>
      <w:divBdr>
        <w:top w:val="none" w:sz="0" w:space="0" w:color="auto"/>
        <w:left w:val="none" w:sz="0" w:space="0" w:color="auto"/>
        <w:bottom w:val="none" w:sz="0" w:space="0" w:color="auto"/>
        <w:right w:val="none" w:sz="0" w:space="0" w:color="auto"/>
      </w:divBdr>
      <w:divsChild>
        <w:div w:id="2145926795">
          <w:marLeft w:val="0"/>
          <w:marRight w:val="0"/>
          <w:marTop w:val="0"/>
          <w:marBottom w:val="0"/>
          <w:divBdr>
            <w:top w:val="none" w:sz="0" w:space="0" w:color="auto"/>
            <w:left w:val="none" w:sz="0" w:space="0" w:color="auto"/>
            <w:bottom w:val="none" w:sz="0" w:space="0" w:color="auto"/>
            <w:right w:val="none" w:sz="0" w:space="0" w:color="auto"/>
          </w:divBdr>
          <w:divsChild>
            <w:div w:id="1488325639">
              <w:marLeft w:val="0"/>
              <w:marRight w:val="0"/>
              <w:marTop w:val="0"/>
              <w:marBottom w:val="0"/>
              <w:divBdr>
                <w:top w:val="none" w:sz="0" w:space="0" w:color="auto"/>
                <w:left w:val="none" w:sz="0" w:space="0" w:color="auto"/>
                <w:bottom w:val="none" w:sz="0" w:space="0" w:color="auto"/>
                <w:right w:val="none" w:sz="0" w:space="0" w:color="auto"/>
              </w:divBdr>
            </w:div>
          </w:divsChild>
        </w:div>
        <w:div w:id="347101697">
          <w:marLeft w:val="0"/>
          <w:marRight w:val="0"/>
          <w:marTop w:val="0"/>
          <w:marBottom w:val="0"/>
          <w:divBdr>
            <w:top w:val="none" w:sz="0" w:space="0" w:color="auto"/>
            <w:left w:val="none" w:sz="0" w:space="0" w:color="auto"/>
            <w:bottom w:val="none" w:sz="0" w:space="0" w:color="auto"/>
            <w:right w:val="none" w:sz="0" w:space="0" w:color="auto"/>
          </w:divBdr>
          <w:divsChild>
            <w:div w:id="1979797403">
              <w:marLeft w:val="0"/>
              <w:marRight w:val="0"/>
              <w:marTop w:val="0"/>
              <w:marBottom w:val="0"/>
              <w:divBdr>
                <w:top w:val="none" w:sz="0" w:space="0" w:color="auto"/>
                <w:left w:val="none" w:sz="0" w:space="0" w:color="auto"/>
                <w:bottom w:val="none" w:sz="0" w:space="0" w:color="auto"/>
                <w:right w:val="none" w:sz="0" w:space="0" w:color="auto"/>
              </w:divBdr>
            </w:div>
          </w:divsChild>
        </w:div>
        <w:div w:id="1830947830">
          <w:marLeft w:val="0"/>
          <w:marRight w:val="0"/>
          <w:marTop w:val="0"/>
          <w:marBottom w:val="0"/>
          <w:divBdr>
            <w:top w:val="none" w:sz="0" w:space="0" w:color="auto"/>
            <w:left w:val="none" w:sz="0" w:space="0" w:color="auto"/>
            <w:bottom w:val="none" w:sz="0" w:space="0" w:color="auto"/>
            <w:right w:val="none" w:sz="0" w:space="0" w:color="auto"/>
          </w:divBdr>
          <w:divsChild>
            <w:div w:id="1548300504">
              <w:marLeft w:val="0"/>
              <w:marRight w:val="0"/>
              <w:marTop w:val="0"/>
              <w:marBottom w:val="0"/>
              <w:divBdr>
                <w:top w:val="none" w:sz="0" w:space="0" w:color="auto"/>
                <w:left w:val="none" w:sz="0" w:space="0" w:color="auto"/>
                <w:bottom w:val="none" w:sz="0" w:space="0" w:color="auto"/>
                <w:right w:val="none" w:sz="0" w:space="0" w:color="auto"/>
              </w:divBdr>
            </w:div>
          </w:divsChild>
        </w:div>
        <w:div w:id="1756785504">
          <w:marLeft w:val="0"/>
          <w:marRight w:val="0"/>
          <w:marTop w:val="0"/>
          <w:marBottom w:val="0"/>
          <w:divBdr>
            <w:top w:val="none" w:sz="0" w:space="0" w:color="auto"/>
            <w:left w:val="none" w:sz="0" w:space="0" w:color="auto"/>
            <w:bottom w:val="none" w:sz="0" w:space="0" w:color="auto"/>
            <w:right w:val="none" w:sz="0" w:space="0" w:color="auto"/>
          </w:divBdr>
          <w:divsChild>
            <w:div w:id="18588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2495">
      <w:bodyDiv w:val="1"/>
      <w:marLeft w:val="0"/>
      <w:marRight w:val="0"/>
      <w:marTop w:val="0"/>
      <w:marBottom w:val="0"/>
      <w:divBdr>
        <w:top w:val="none" w:sz="0" w:space="0" w:color="auto"/>
        <w:left w:val="none" w:sz="0" w:space="0" w:color="auto"/>
        <w:bottom w:val="none" w:sz="0" w:space="0" w:color="auto"/>
        <w:right w:val="none" w:sz="0" w:space="0" w:color="auto"/>
      </w:divBdr>
    </w:div>
    <w:div w:id="1996451593">
      <w:bodyDiv w:val="1"/>
      <w:marLeft w:val="0"/>
      <w:marRight w:val="0"/>
      <w:marTop w:val="0"/>
      <w:marBottom w:val="0"/>
      <w:divBdr>
        <w:top w:val="none" w:sz="0" w:space="0" w:color="auto"/>
        <w:left w:val="none" w:sz="0" w:space="0" w:color="auto"/>
        <w:bottom w:val="none" w:sz="0" w:space="0" w:color="auto"/>
        <w:right w:val="none" w:sz="0" w:space="0" w:color="auto"/>
      </w:divBdr>
    </w:div>
    <w:div w:id="2001351447">
      <w:bodyDiv w:val="1"/>
      <w:marLeft w:val="0"/>
      <w:marRight w:val="0"/>
      <w:marTop w:val="0"/>
      <w:marBottom w:val="0"/>
      <w:divBdr>
        <w:top w:val="none" w:sz="0" w:space="0" w:color="auto"/>
        <w:left w:val="none" w:sz="0" w:space="0" w:color="auto"/>
        <w:bottom w:val="none" w:sz="0" w:space="0" w:color="auto"/>
        <w:right w:val="none" w:sz="0" w:space="0" w:color="auto"/>
      </w:divBdr>
    </w:div>
    <w:div w:id="2117092936">
      <w:bodyDiv w:val="1"/>
      <w:marLeft w:val="0"/>
      <w:marRight w:val="0"/>
      <w:marTop w:val="0"/>
      <w:marBottom w:val="0"/>
      <w:divBdr>
        <w:top w:val="none" w:sz="0" w:space="0" w:color="auto"/>
        <w:left w:val="none" w:sz="0" w:space="0" w:color="auto"/>
        <w:bottom w:val="none" w:sz="0" w:space="0" w:color="auto"/>
        <w:right w:val="none" w:sz="0" w:space="0" w:color="auto"/>
      </w:divBdr>
    </w:div>
    <w:div w:id="214133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as@epiphron-consulting.co.u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txDef>
      <a:spPr>
        <a:solidFill>
          <a:schemeClr val="lt1"/>
        </a:solidFill>
        <a:ln w="6350">
          <a:solidFill>
            <a:prstClr val="black"/>
          </a:solid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DAF is an automation framework for executing test scenarios against software or hardware components in a system under test.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D7E3546C-D6B5-4CB0-BAD8-1ECAEA62E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4024</Words>
  <Characters>22942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DAF</vt:lpstr>
    </vt:vector>
  </TitlesOfParts>
  <Company/>
  <LinksUpToDate>false</LinksUpToDate>
  <CharactersWithSpaces>26913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dc:title>
  <dc:subject>A Distributed Automation Framework - Architecture</dc:subject>
  <dc:creator>das</dc:creator>
  <cp:lastModifiedBy>das</cp:lastModifiedBy>
  <cp:revision>4</cp:revision>
  <cp:lastPrinted>2011-10-27T19:07:00Z</cp:lastPrinted>
  <dcterms:created xsi:type="dcterms:W3CDTF">2011-12-19T17:27:00Z</dcterms:created>
  <dcterms:modified xsi:type="dcterms:W3CDTF">2011-12-19T21:23:00Z</dcterms:modified>
</cp:coreProperties>
</file>